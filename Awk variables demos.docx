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38" w:rsidRPr="002C5738" w:rsidRDefault="002C5738" w:rsidP="002C5738">
      <w:pPr>
        <w:spacing w:before="440" w:after="147" w:line="293" w:lineRule="atLeast"/>
        <w:outlineLvl w:val="2"/>
        <w:rPr>
          <w:rFonts w:ascii="Helvetica" w:eastAsia="Times New Roman" w:hAnsi="Helvetica" w:cs="Helvetica"/>
          <w:color w:val="111111"/>
          <w:sz w:val="27"/>
          <w:szCs w:val="27"/>
          <w:shd w:val="clear" w:color="auto" w:fill="FFFFFF"/>
        </w:rPr>
      </w:pPr>
      <w:proofErr w:type="spellStart"/>
      <w:r w:rsidRPr="002C5738">
        <w:rPr>
          <w:rFonts w:ascii="Helvetica" w:eastAsia="Times New Roman" w:hAnsi="Helvetica" w:cs="Helvetica"/>
          <w:color w:val="111111"/>
          <w:sz w:val="27"/>
          <w:szCs w:val="27"/>
          <w:shd w:val="clear" w:color="auto" w:fill="FFFFFF"/>
        </w:rPr>
        <w:t>Awk</w:t>
      </w:r>
      <w:proofErr w:type="spellEnd"/>
      <w:r w:rsidRPr="002C5738">
        <w:rPr>
          <w:rFonts w:ascii="Helvetica" w:eastAsia="Times New Roman" w:hAnsi="Helvetica" w:cs="Helvetica"/>
          <w:color w:val="111111"/>
          <w:sz w:val="27"/>
          <w:szCs w:val="27"/>
          <w:shd w:val="clear" w:color="auto" w:fill="FFFFFF"/>
        </w:rPr>
        <w:t xml:space="preserve"> Example 1: Billing for Books</w:t>
      </w:r>
    </w:p>
    <w:p w:rsidR="002C5738" w:rsidRPr="002C5738" w:rsidRDefault="002C5738" w:rsidP="002C5738">
      <w:pPr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>In this example, the input file bookdetails.txt contains records with fields — item number, Book name, Quantity and Rate per book.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gramStart"/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cat</w:t>
      </w:r>
      <w:proofErr w:type="gramEnd"/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 bookdetails.txt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1 Linux-programming 2 450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2 Advanced-Linux 3 300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3 Computer-Networks 4 400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4 OOAD&amp;UML 3 450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5 Java2 5 200</w:t>
      </w:r>
    </w:p>
    <w:p w:rsidR="002C5738" w:rsidRPr="002C5738" w:rsidRDefault="002C5738" w:rsidP="002C5738">
      <w:pPr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 xml:space="preserve">Now the following </w:t>
      </w:r>
      <w:proofErr w:type="spellStart"/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>Awk</w:t>
      </w:r>
      <w:proofErr w:type="spellEnd"/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 xml:space="preserve"> script, reads and processes the above bookdetails.txt file, and generates report that displays — rate of each book sold, and total amount for all the books sold.</w:t>
      </w:r>
    </w:p>
    <w:p w:rsidR="002C5738" w:rsidRPr="002C5738" w:rsidRDefault="002C5738" w:rsidP="002C5738">
      <w:pPr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 xml:space="preserve">So far we have seen </w:t>
      </w:r>
      <w:proofErr w:type="spellStart"/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>Awk</w:t>
      </w:r>
      <w:proofErr w:type="spellEnd"/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 xml:space="preserve"> reads the commands from the command line, but </w:t>
      </w:r>
      <w:proofErr w:type="spellStart"/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>Awk</w:t>
      </w:r>
      <w:proofErr w:type="spellEnd"/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 xml:space="preserve"> can also read the commands from the file using -f option.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Syntax: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awk</w:t>
      </w:r>
      <w:proofErr w:type="spellEnd"/>
      <w:proofErr w:type="gramEnd"/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 xml:space="preserve"> -f script-filename </w:t>
      </w:r>
      <w:proofErr w:type="spellStart"/>
      <w:r w:rsidRPr="002C5738">
        <w:rPr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  <w:t>inputfilename</w:t>
      </w:r>
      <w:proofErr w:type="spellEnd"/>
    </w:p>
    <w:p w:rsidR="002C5738" w:rsidRPr="002C5738" w:rsidRDefault="002C5738" w:rsidP="002C5738">
      <w:pPr>
        <w:spacing w:after="377" w:line="330" w:lineRule="atLeast"/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 xml:space="preserve">Now our </w:t>
      </w:r>
      <w:proofErr w:type="spellStart"/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>Awk</w:t>
      </w:r>
      <w:proofErr w:type="spellEnd"/>
      <w:r w:rsidRPr="002C5738">
        <w:rPr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  <w:t xml:space="preserve"> script for billing calculation for books is given below.</w:t>
      </w: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lastRenderedPageBreak/>
          <w:t xml:space="preserve">$ </w:t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cat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book-calculation.awk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3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BEGIN {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total=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0;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}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9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{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itemno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=$1;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3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book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=$2;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bookamount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=$3*$4;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total=</w:t>
        </w:r>
        <w:proofErr w:type="spellStart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total+bookamount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9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itemno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," ", book,"\t","$"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bookamount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2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}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23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END {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2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"Total Amount = $"total;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2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2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}</w:t>
        </w:r>
      </w:ins>
    </w:p>
    <w:p w:rsidR="002C5738" w:rsidRPr="002C5738" w:rsidRDefault="002C5738" w:rsidP="002C5738">
      <w:pPr>
        <w:spacing w:after="377" w:line="330" w:lineRule="atLeast"/>
        <w:rPr>
          <w:ins w:id="28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29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In the above script,</w:t>
        </w:r>
      </w:ins>
    </w:p>
    <w:p w:rsidR="002C5738" w:rsidRPr="002C5738" w:rsidRDefault="002C5738" w:rsidP="002C5738">
      <w:pPr>
        <w:numPr>
          <w:ilvl w:val="0"/>
          <w:numId w:val="1"/>
        </w:numPr>
        <w:spacing w:after="0" w:line="330" w:lineRule="atLeast"/>
        <w:ind w:left="377"/>
        <w:rPr>
          <w:ins w:id="30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proofErr w:type="spellStart"/>
      <w:ins w:id="31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>BEGIN section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initializes the variable total. </w:t>
        </w:r>
        <w:proofErr w:type="spellStart"/>
        <w:proofErr w:type="gram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itemno</w:t>
        </w:r>
        <w:proofErr w:type="spellEnd"/>
        <w:proofErr w:type="gram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, total, book,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bookamount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are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userdefined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variables.</w:t>
        </w:r>
      </w:ins>
    </w:p>
    <w:p w:rsidR="002C5738" w:rsidRPr="002C5738" w:rsidRDefault="002C5738" w:rsidP="002C5738">
      <w:pPr>
        <w:numPr>
          <w:ilvl w:val="0"/>
          <w:numId w:val="1"/>
        </w:numPr>
        <w:spacing w:after="0" w:line="330" w:lineRule="atLeast"/>
        <w:ind w:left="377"/>
        <w:rPr>
          <w:ins w:id="32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33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lastRenderedPageBreak/>
          <w:t xml:space="preserve">In the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>Action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section, Quantity*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bookprice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will be stored in a variable called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bookamount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. Each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bookamount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will be added with the total.</w:t>
        </w:r>
      </w:ins>
    </w:p>
    <w:p w:rsidR="002C5738" w:rsidRPr="002C5738" w:rsidRDefault="002C5738" w:rsidP="002C5738">
      <w:pPr>
        <w:numPr>
          <w:ilvl w:val="0"/>
          <w:numId w:val="1"/>
        </w:numPr>
        <w:spacing w:after="0" w:line="330" w:lineRule="atLeast"/>
        <w:ind w:left="377"/>
        <w:rPr>
          <w:ins w:id="34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35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Finally in the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>END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section, total variable will have total amount.</w:t>
        </w:r>
      </w:ins>
    </w:p>
    <w:p w:rsidR="002C5738" w:rsidRPr="002C5738" w:rsidRDefault="002C5738" w:rsidP="002C5738">
      <w:pPr>
        <w:spacing w:after="377" w:line="330" w:lineRule="atLeast"/>
        <w:rPr>
          <w:ins w:id="36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37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Now execute the book-calculation.awk script to generate the report that displays each book rate and total amount as shown below.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3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39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$ </w:t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awk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-f book-calculation.awk bookdetails.txt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4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1   Linux-programming </w:t>
        </w:r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 xml:space="preserve"> $900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43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2   Advanced-Linux </w:t>
        </w:r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 xml:space="preserve"> $900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4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3   Computer-Networks </w:t>
        </w:r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 xml:space="preserve"> $1600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4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4   OOAD&amp;UML </w:t>
        </w:r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 xml:space="preserve"> $1350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4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49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5   Java2 </w:t>
        </w:r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 xml:space="preserve"> $1000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5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Total Amount = $5750</w:t>
        </w:r>
      </w:ins>
    </w:p>
    <w:p w:rsidR="002C5738" w:rsidRPr="002C5738" w:rsidRDefault="002C5738" w:rsidP="002C5738">
      <w:pPr>
        <w:spacing w:before="440" w:after="147" w:line="293" w:lineRule="atLeast"/>
        <w:outlineLvl w:val="2"/>
        <w:rPr>
          <w:ins w:id="52" w:author="Unknown"/>
          <w:rFonts w:ascii="Helvetica" w:eastAsia="Times New Roman" w:hAnsi="Helvetica" w:cs="Helvetica"/>
          <w:color w:val="111111"/>
          <w:sz w:val="27"/>
          <w:szCs w:val="27"/>
          <w:shd w:val="clear" w:color="auto" w:fill="FFFFFF"/>
        </w:rPr>
      </w:pPr>
      <w:proofErr w:type="spellStart"/>
      <w:ins w:id="53" w:author="Unknown">
        <w:r w:rsidRPr="002C5738">
          <w:rPr>
            <w:rFonts w:ascii="Helvetica" w:eastAsia="Times New Roman" w:hAnsi="Helvetica" w:cs="Helvetica"/>
            <w:color w:val="111111"/>
            <w:sz w:val="27"/>
            <w:szCs w:val="27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7"/>
            <w:szCs w:val="27"/>
            <w:shd w:val="clear" w:color="auto" w:fill="FFFFFF"/>
          </w:rPr>
          <w:t xml:space="preserve"> Example 2. Student Mark Calculation</w:t>
        </w:r>
      </w:ins>
    </w:p>
    <w:p w:rsidR="002C5738" w:rsidRPr="002C5738" w:rsidRDefault="002C5738" w:rsidP="002C5738">
      <w:pPr>
        <w:spacing w:after="377" w:line="330" w:lineRule="atLeast"/>
        <w:rPr>
          <w:ins w:id="54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55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In this example, create an input file “student-marks.txt” with the following content — Student name, Roll Number, Test1 score, Test2 score and Test3 score.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5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$ </w:t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cat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student-marks.txt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5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59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Jones 2143 78 84 77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spellStart"/>
      <w:ins w:id="6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Gondrol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2321 56 58 45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spellStart"/>
      <w:ins w:id="63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RinRao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2122 38 37 65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6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lastRenderedPageBreak/>
          <w:t>Edwin 2537 78 67 45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6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6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Dayan 2415 30 47 20</w:t>
        </w:r>
      </w:ins>
    </w:p>
    <w:p w:rsidR="002C5738" w:rsidRPr="002C5738" w:rsidRDefault="002C5738" w:rsidP="002C5738">
      <w:pPr>
        <w:spacing w:after="377" w:line="330" w:lineRule="atLeast"/>
        <w:rPr>
          <w:ins w:id="68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69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Now the following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script will calculate and generate the report to show the Average marks of each student, average of Test1, Test2 and Test3 scores.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7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$cat student.awk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3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74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BEGIN {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5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76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>test1=0;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7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78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>test2=0;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79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80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>test3=0;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81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82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"Name\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tRollNo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\t Average Score";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83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8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8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}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8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8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{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8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89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total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=$3+$4+$5;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9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9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>test1=test1+$3;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9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93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lastRenderedPageBreak/>
          <w:tab/>
          <w:t>test2=test2+$4;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9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9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>test3=test3+$5;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9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9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  <w:t>print $1"\t"$2"\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t"</w:t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,total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/3;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9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99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}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0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gramStart"/>
      <w:ins w:id="10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END{</w:t>
        </w:r>
        <w:proofErr w:type="gramEnd"/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0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03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"Average of Test1="test1/NR;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0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0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"Average of Test2="test2/NR;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0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0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ab/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"Average of Test3="test3/NR;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0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09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10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}</w:t>
        </w:r>
      </w:ins>
    </w:p>
    <w:p w:rsidR="002C5738" w:rsidRPr="002C5738" w:rsidRDefault="002C5738" w:rsidP="002C5738">
      <w:pPr>
        <w:spacing w:after="377" w:line="330" w:lineRule="atLeast"/>
        <w:rPr>
          <w:ins w:id="111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112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In the above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script,</w:t>
        </w:r>
      </w:ins>
    </w:p>
    <w:p w:rsidR="002C5738" w:rsidRPr="002C5738" w:rsidRDefault="002C5738" w:rsidP="002C5738">
      <w:pPr>
        <w:numPr>
          <w:ilvl w:val="0"/>
          <w:numId w:val="2"/>
        </w:numPr>
        <w:spacing w:after="0" w:line="330" w:lineRule="atLeast"/>
        <w:ind w:left="377"/>
        <w:rPr>
          <w:ins w:id="113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114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In the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proofErr w:type="spellStart"/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 xml:space="preserve"> BEGIN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section all the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variables are initialized to zero. test1, test2, test3 and total are user-defined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variables.</w:t>
        </w:r>
      </w:ins>
    </w:p>
    <w:p w:rsidR="002C5738" w:rsidRPr="002C5738" w:rsidRDefault="002C5738" w:rsidP="002C5738">
      <w:pPr>
        <w:numPr>
          <w:ilvl w:val="0"/>
          <w:numId w:val="2"/>
        </w:numPr>
        <w:spacing w:after="0" w:line="330" w:lineRule="atLeast"/>
        <w:ind w:left="377"/>
        <w:rPr>
          <w:ins w:id="115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116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In the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proofErr w:type="spellStart"/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 xml:space="preserve"> ACTION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section, $3, $4, $5 </w:t>
        </w:r>
        <w:proofErr w:type="gram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are</w:t>
        </w:r>
        <w:proofErr w:type="gram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Test1, Test2 and Test3 scores respectively. </w:t>
        </w:r>
        <w:proofErr w:type="gram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total</w:t>
        </w:r>
        <w:proofErr w:type="gram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variable is the addition of 3 test scores for each student. The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variable test1, test2 and test3 </w:t>
        </w:r>
        <w:proofErr w:type="gram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has</w:t>
        </w:r>
        <w:proofErr w:type="gram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the total scores of each corresponding test.</w:t>
        </w:r>
      </w:ins>
    </w:p>
    <w:p w:rsidR="002C5738" w:rsidRPr="002C5738" w:rsidRDefault="002C5738" w:rsidP="002C5738">
      <w:pPr>
        <w:numPr>
          <w:ilvl w:val="0"/>
          <w:numId w:val="2"/>
        </w:numPr>
        <w:spacing w:after="0" w:line="330" w:lineRule="atLeast"/>
        <w:ind w:left="377"/>
        <w:rPr>
          <w:ins w:id="117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118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So in the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proofErr w:type="spellStart"/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 xml:space="preserve"> END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section, dividing each test total by total number of records (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i.e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student) will give you the average score. 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>NR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is an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proofErr w:type="spellStart"/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b/>
            <w:bCs/>
            <w:color w:val="111111"/>
            <w:sz w:val="21"/>
          </w:rPr>
          <w:t xml:space="preserve"> built-in variable</w:t>
        </w:r>
        <w:r w:rsidRPr="002C5738">
          <w:rPr>
            <w:rFonts w:ascii="Helvetica" w:eastAsia="Times New Roman" w:hAnsi="Helvetica" w:cs="Helvetica"/>
            <w:color w:val="111111"/>
            <w:sz w:val="21"/>
          </w:rPr>
          <w:t> </w:t>
        </w:r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which gives total number of records in input.</w:t>
        </w:r>
      </w:ins>
    </w:p>
    <w:p w:rsidR="002C5738" w:rsidRPr="002C5738" w:rsidRDefault="002C5738" w:rsidP="002C5738">
      <w:pPr>
        <w:spacing w:before="440" w:after="147" w:line="293" w:lineRule="atLeast"/>
        <w:outlineLvl w:val="2"/>
        <w:rPr>
          <w:ins w:id="119" w:author="Unknown"/>
          <w:rFonts w:ascii="Helvetica" w:eastAsia="Times New Roman" w:hAnsi="Helvetica" w:cs="Helvetica"/>
          <w:color w:val="111111"/>
          <w:sz w:val="27"/>
          <w:szCs w:val="27"/>
          <w:shd w:val="clear" w:color="auto" w:fill="FFFFFF"/>
        </w:rPr>
      </w:pPr>
      <w:proofErr w:type="spellStart"/>
      <w:ins w:id="120" w:author="Unknown">
        <w:r w:rsidRPr="002C5738">
          <w:rPr>
            <w:rFonts w:ascii="Helvetica" w:eastAsia="Times New Roman" w:hAnsi="Helvetica" w:cs="Helvetica"/>
            <w:color w:val="111111"/>
            <w:sz w:val="27"/>
            <w:szCs w:val="27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7"/>
            <w:szCs w:val="27"/>
            <w:shd w:val="clear" w:color="auto" w:fill="FFFFFF"/>
          </w:rPr>
          <w:t xml:space="preserve"> Example 3. HTML Report for Student Details</w:t>
        </w:r>
      </w:ins>
    </w:p>
    <w:p w:rsidR="002C5738" w:rsidRPr="002C5738" w:rsidRDefault="002C5738" w:rsidP="002C5738">
      <w:pPr>
        <w:spacing w:after="377" w:line="330" w:lineRule="atLeast"/>
        <w:rPr>
          <w:ins w:id="121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122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lastRenderedPageBreak/>
          <w:t xml:space="preserve">In the above two example, we have seen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variable which has numbers as its values. This example shows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awk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script to generate the html report for the students name and their roll number.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3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24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$ </w:t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cat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string.awk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5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gramStart"/>
      <w:ins w:id="126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BEGIN{</w:t>
        </w:r>
        <w:proofErr w:type="gramEnd"/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7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gramStart"/>
      <w:ins w:id="128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title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="AWK";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29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gramStart"/>
      <w:ins w:id="130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"&lt;html&gt;\n&lt;title&gt;"title"&lt;/title&gt;&lt;body 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bgcolor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=\"#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ffffff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\"&gt;\n&lt;table border=1&gt;&lt;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th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 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colspan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=2 align=centre&gt;Student Details&lt;/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th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&gt;";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1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33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}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4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35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{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6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gramStart"/>
      <w:ins w:id="137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name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=$1;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38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spellStart"/>
      <w:proofErr w:type="gramStart"/>
      <w:ins w:id="139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rollno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=$2;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0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proofErr w:type="gramStart"/>
      <w:ins w:id="141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"&lt;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&gt;&lt;td&gt;"name"&lt;/td&gt;&lt;td&gt;"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rollno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"&lt;/td&gt;&lt;/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&gt;";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2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3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44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}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5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46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END {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7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48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   </w:t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print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"&lt;/table&gt;&lt;/body&gt;\n&lt;/html&gt;";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49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50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lastRenderedPageBreak/>
          <w:t>}</w:t>
        </w:r>
      </w:ins>
    </w:p>
    <w:p w:rsidR="002C5738" w:rsidRPr="002C5738" w:rsidRDefault="002C5738" w:rsidP="002C5738">
      <w:pPr>
        <w:spacing w:after="377" w:line="330" w:lineRule="atLeast"/>
        <w:rPr>
          <w:ins w:id="151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152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Use the same student-marks.txt input file that we created in the above example.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3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54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$ </w:t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awk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-f string.awk student-marks.txt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5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56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</w:t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html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7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58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</w:t>
        </w:r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title&gt;</w:t>
        </w:r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AWK&lt;/title&gt;&lt;body 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bgcolor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="#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ffffff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"&gt;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59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60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&lt;table border=1&gt;&lt;</w:t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th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 xml:space="preserve">  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colspan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=2 align=centre&gt;Student Details&lt;/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th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1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62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</w:t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&gt;&lt;td&gt;Jones&lt;/td&gt;&lt;td&gt;2143&lt;/td&gt;&lt;/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3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64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</w:t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&gt;&lt;td&gt;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Gondrol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&lt;/td&gt;&lt;td&gt;2321&lt;/td&gt;&lt;/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5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66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</w:t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&gt;&lt;td&gt;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RinRao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&lt;/td&gt;&lt;td&gt;2122&lt;/td&gt;&lt;/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7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68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</w:t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&gt;&lt;td&gt;Edwin&lt;/td&gt;&lt;td&gt;2537&lt;/td&gt;&lt;/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69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70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</w:t>
        </w:r>
        <w:proofErr w:type="spellStart"/>
        <w:proofErr w:type="gram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proofErr w:type="gram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&gt;&lt;td&gt;Dayan&lt;/td&gt;&lt;td&gt;2415&lt;/td&gt;&lt;/</w:t>
        </w:r>
        <w:proofErr w:type="spellStart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tr</w:t>
        </w:r>
        <w:proofErr w:type="spellEnd"/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1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72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&lt;/table&gt;&lt;/body&gt;</w:t>
        </w:r>
      </w:ins>
    </w:p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3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  <w:ins w:id="174" w:author="Unknown">
        <w:r w:rsidRPr="002C5738">
          <w:rPr>
            <w:rFonts w:ascii="Consolas" w:eastAsia="Times New Roman" w:hAnsi="Consolas" w:cs="Consolas"/>
            <w:color w:val="111111"/>
            <w:sz w:val="18"/>
            <w:szCs w:val="18"/>
            <w:shd w:val="clear" w:color="auto" w:fill="FFFFFF"/>
          </w:rPr>
          <w:t>&lt;/html&gt;</w:t>
        </w:r>
      </w:ins>
    </w:p>
    <w:p w:rsidR="002C5738" w:rsidRPr="002C5738" w:rsidRDefault="002C5738" w:rsidP="002C5738">
      <w:pPr>
        <w:spacing w:after="377" w:line="330" w:lineRule="atLeast"/>
        <w:rPr>
          <w:ins w:id="175" w:author="Unknown"/>
          <w:rFonts w:ascii="Helvetica" w:eastAsia="Times New Roman" w:hAnsi="Helvetica" w:cs="Helvetica"/>
          <w:color w:val="111111"/>
          <w:sz w:val="21"/>
          <w:szCs w:val="21"/>
          <w:shd w:val="clear" w:color="auto" w:fill="FFFFFF"/>
        </w:rPr>
      </w:pPr>
      <w:ins w:id="176" w:author="Unknown"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We can store the above output, which gives the following html table. In the above script, variable called name and </w:t>
        </w:r>
        <w:proofErr w:type="spellStart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>rollno</w:t>
        </w:r>
        <w:proofErr w:type="spellEnd"/>
        <w:r w:rsidRPr="002C5738">
          <w:rPr>
            <w:rFonts w:ascii="Helvetica" w:eastAsia="Times New Roman" w:hAnsi="Helvetica" w:cs="Helvetica"/>
            <w:color w:val="111111"/>
            <w:sz w:val="21"/>
            <w:szCs w:val="21"/>
            <w:shd w:val="clear" w:color="auto" w:fill="FFFFFF"/>
          </w:rPr>
          <w:t xml:space="preserve"> are string variable, because it is used in string context.</w:t>
        </w:r>
      </w:ins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16"/>
        <w:gridCol w:w="641"/>
      </w:tblGrid>
      <w:tr w:rsidR="002C5738" w:rsidRPr="002C5738" w:rsidTr="002C5738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Details</w:t>
            </w:r>
          </w:p>
        </w:tc>
      </w:tr>
      <w:tr w:rsidR="002C5738" w:rsidRPr="002C5738" w:rsidTr="002C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2143</w:t>
            </w:r>
          </w:p>
        </w:tc>
      </w:tr>
      <w:tr w:rsidR="002C5738" w:rsidRPr="002C5738" w:rsidTr="002C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Gondrol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2321</w:t>
            </w:r>
          </w:p>
        </w:tc>
      </w:tr>
      <w:tr w:rsidR="002C5738" w:rsidRPr="002C5738" w:rsidTr="002C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RinRao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2122</w:t>
            </w:r>
          </w:p>
        </w:tc>
      </w:tr>
      <w:tr w:rsidR="002C5738" w:rsidRPr="002C5738" w:rsidTr="002C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Edwin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2537</w:t>
            </w:r>
          </w:p>
        </w:tc>
      </w:tr>
      <w:tr w:rsidR="002C5738" w:rsidRPr="002C5738" w:rsidTr="002C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Dayan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38" w:rsidRPr="002C5738" w:rsidRDefault="002C5738" w:rsidP="002C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38">
              <w:rPr>
                <w:rFonts w:ascii="Times New Roman" w:eastAsia="Times New Roman" w:hAnsi="Times New Roman" w:cs="Times New Roman"/>
                <w:sz w:val="24"/>
                <w:szCs w:val="24"/>
              </w:rPr>
              <w:t>2415</w:t>
            </w:r>
          </w:p>
        </w:tc>
      </w:tr>
    </w:tbl>
    <w:p w:rsidR="002C5738" w:rsidRPr="002C5738" w:rsidRDefault="002C5738" w:rsidP="002C573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rPr>
          <w:ins w:id="177" w:author="Unknown"/>
          <w:rFonts w:ascii="Consolas" w:eastAsia="Times New Roman" w:hAnsi="Consolas" w:cs="Consolas"/>
          <w:color w:val="111111"/>
          <w:sz w:val="18"/>
          <w:szCs w:val="18"/>
          <w:shd w:val="clear" w:color="auto" w:fill="FFFFFF"/>
        </w:rPr>
      </w:pPr>
    </w:p>
    <w:p w:rsidR="002C5738" w:rsidRPr="002C5738" w:rsidRDefault="002C5738" w:rsidP="002C5738">
      <w:pPr>
        <w:spacing w:before="440" w:after="147" w:line="293" w:lineRule="atLeast"/>
        <w:outlineLvl w:val="2"/>
        <w:rPr>
          <w:ins w:id="178" w:author="Unknown"/>
          <w:rFonts w:ascii="Helvetica" w:eastAsia="Times New Roman" w:hAnsi="Helvetica" w:cs="Helvetica"/>
          <w:color w:val="111111"/>
          <w:sz w:val="27"/>
          <w:szCs w:val="27"/>
          <w:shd w:val="clear" w:color="auto" w:fill="FFFFFF"/>
        </w:rPr>
      </w:pPr>
      <w:ins w:id="179" w:author="Unknown">
        <w:r w:rsidRPr="002C5738">
          <w:rPr>
            <w:rFonts w:ascii="Helvetica" w:eastAsia="Times New Roman" w:hAnsi="Helvetica" w:cs="Helvetica"/>
            <w:color w:val="111111"/>
            <w:sz w:val="27"/>
            <w:szCs w:val="27"/>
            <w:shd w:val="clear" w:color="auto" w:fill="FFFFFF"/>
          </w:rPr>
          <w:t>Recommended Reading</w:t>
        </w:r>
      </w:ins>
    </w:p>
    <w:p w:rsidR="00C06F3C" w:rsidRDefault="00C06F3C"/>
    <w:sectPr w:rsidR="00C06F3C" w:rsidSect="00C0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528"/>
    <w:multiLevelType w:val="multilevel"/>
    <w:tmpl w:val="4560C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7368F"/>
    <w:multiLevelType w:val="multilevel"/>
    <w:tmpl w:val="97FE51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738"/>
    <w:rsid w:val="002C5738"/>
    <w:rsid w:val="00C0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3C"/>
  </w:style>
  <w:style w:type="paragraph" w:styleId="Heading3">
    <w:name w:val="heading 3"/>
    <w:basedOn w:val="Normal"/>
    <w:link w:val="Heading3Char"/>
    <w:uiPriority w:val="9"/>
    <w:qFormat/>
    <w:rsid w:val="002C5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57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7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C5738"/>
  </w:style>
  <w:style w:type="character" w:styleId="Strong">
    <w:name w:val="Strong"/>
    <w:basedOn w:val="DefaultParagraphFont"/>
    <w:uiPriority w:val="22"/>
    <w:qFormat/>
    <w:rsid w:val="002C57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2011-09-01T19:43:00Z</dcterms:created>
  <dcterms:modified xsi:type="dcterms:W3CDTF">2011-09-01T19:44:00Z</dcterms:modified>
</cp:coreProperties>
</file>