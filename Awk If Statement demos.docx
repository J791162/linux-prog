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5F69" w:rsidRPr="00545F69" w:rsidRDefault="00545F69" w:rsidP="00545F69">
      <w:pPr>
        <w:spacing w:before="440" w:after="147" w:line="293" w:lineRule="atLeast"/>
        <w:outlineLvl w:val="2"/>
        <w:rPr>
          <w:rFonts w:ascii="Helvetica" w:eastAsia="Times New Roman" w:hAnsi="Helvetica" w:cs="Helvetica"/>
          <w:color w:val="111111"/>
          <w:sz w:val="27"/>
          <w:szCs w:val="27"/>
          <w:shd w:val="clear" w:color="auto" w:fill="FFFFFF"/>
        </w:rPr>
      </w:pPr>
      <w:r w:rsidRPr="00545F69">
        <w:rPr>
          <w:rFonts w:ascii="Helvetica" w:eastAsia="Times New Roman" w:hAnsi="Helvetica" w:cs="Helvetica"/>
          <w:color w:val="111111"/>
          <w:sz w:val="27"/>
          <w:szCs w:val="27"/>
          <w:shd w:val="clear" w:color="auto" w:fill="FFFFFF"/>
        </w:rPr>
        <w:t>Awk Simple If Statement</w:t>
      </w:r>
    </w:p>
    <w:p w:rsidR="00545F69" w:rsidRPr="00545F69" w:rsidRDefault="00545F69" w:rsidP="00545F69">
      <w:pPr>
        <w:spacing w:after="0" w:line="330" w:lineRule="atLeast"/>
        <w:rPr>
          <w:rFonts w:ascii="Helvetica" w:eastAsia="Times New Roman" w:hAnsi="Helvetica" w:cs="Helvetica"/>
          <w:color w:val="111111"/>
          <w:sz w:val="21"/>
          <w:szCs w:val="21"/>
          <w:shd w:val="clear" w:color="auto" w:fill="FFFFFF"/>
        </w:rPr>
      </w:pPr>
      <w:r w:rsidRPr="00545F69">
        <w:rPr>
          <w:rFonts w:ascii="Helvetica" w:eastAsia="Times New Roman" w:hAnsi="Helvetica" w:cs="Helvetica"/>
          <w:b/>
          <w:bCs/>
          <w:color w:val="111111"/>
          <w:sz w:val="21"/>
        </w:rPr>
        <w:t>Single Action:</w:t>
      </w:r>
      <w:r w:rsidRPr="00545F69">
        <w:rPr>
          <w:rFonts w:ascii="Helvetica" w:eastAsia="Times New Roman" w:hAnsi="Helvetica" w:cs="Helvetica"/>
          <w:color w:val="111111"/>
          <w:sz w:val="21"/>
        </w:rPr>
        <w:t> </w:t>
      </w:r>
      <w:r w:rsidRPr="00545F69">
        <w:rPr>
          <w:rFonts w:ascii="Helvetica" w:eastAsia="Times New Roman" w:hAnsi="Helvetica" w:cs="Helvetica"/>
          <w:color w:val="111111"/>
          <w:sz w:val="21"/>
          <w:szCs w:val="21"/>
          <w:shd w:val="clear" w:color="auto" w:fill="FFFFFF"/>
        </w:rPr>
        <w:t>Simple If statement is used to check the conditions, if the condition returns true, it performs its corresponding action(s).</w:t>
      </w:r>
    </w:p>
    <w:p w:rsidR="00545F69" w:rsidRPr="00545F69" w:rsidRDefault="00545F69" w:rsidP="00545F69">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Times New Roman" w:hAnsi="Consolas" w:cs="Consolas"/>
          <w:color w:val="111111"/>
          <w:sz w:val="18"/>
          <w:szCs w:val="18"/>
          <w:shd w:val="clear" w:color="auto" w:fill="FFFFFF"/>
        </w:rPr>
      </w:pPr>
      <w:r w:rsidRPr="00545F69">
        <w:rPr>
          <w:rFonts w:ascii="Consolas" w:eastAsia="Times New Roman" w:hAnsi="Consolas" w:cs="Consolas"/>
          <w:color w:val="111111"/>
          <w:sz w:val="18"/>
          <w:szCs w:val="18"/>
          <w:shd w:val="clear" w:color="auto" w:fill="FFFFFF"/>
        </w:rPr>
        <w:t>Syntax:</w:t>
      </w:r>
    </w:p>
    <w:p w:rsidR="00545F69" w:rsidRPr="00545F69" w:rsidRDefault="00545F69" w:rsidP="00545F69">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Times New Roman" w:hAnsi="Consolas" w:cs="Consolas"/>
          <w:color w:val="111111"/>
          <w:sz w:val="18"/>
          <w:szCs w:val="18"/>
          <w:shd w:val="clear" w:color="auto" w:fill="FFFFFF"/>
        </w:rPr>
      </w:pPr>
      <w:r w:rsidRPr="00545F69">
        <w:rPr>
          <w:rFonts w:ascii="Consolas" w:eastAsia="Times New Roman" w:hAnsi="Consolas" w:cs="Consolas"/>
          <w:color w:val="111111"/>
          <w:sz w:val="18"/>
          <w:szCs w:val="18"/>
          <w:shd w:val="clear" w:color="auto" w:fill="FFFFFF"/>
        </w:rPr>
        <w:t>if (conditional-expression)</w:t>
      </w:r>
    </w:p>
    <w:p w:rsidR="00545F69" w:rsidRPr="00545F69" w:rsidRDefault="00545F69" w:rsidP="00545F69">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rFonts w:ascii="Consolas" w:eastAsia="Times New Roman" w:hAnsi="Consolas" w:cs="Consolas"/>
          <w:color w:val="111111"/>
          <w:sz w:val="18"/>
          <w:szCs w:val="18"/>
          <w:shd w:val="clear" w:color="auto" w:fill="FFFFFF"/>
        </w:rPr>
      </w:pPr>
      <w:r w:rsidRPr="00545F69">
        <w:rPr>
          <w:rFonts w:ascii="Consolas" w:eastAsia="Times New Roman" w:hAnsi="Consolas" w:cs="Consolas"/>
          <w:color w:val="111111"/>
          <w:sz w:val="18"/>
          <w:szCs w:val="18"/>
          <w:shd w:val="clear" w:color="auto" w:fill="FFFFFF"/>
        </w:rPr>
        <w:tab/>
        <w:t>action</w:t>
      </w:r>
    </w:p>
    <w:p w:rsidR="00545F69" w:rsidRPr="00545F69" w:rsidRDefault="00545F69" w:rsidP="00545F69">
      <w:pPr>
        <w:numPr>
          <w:ilvl w:val="0"/>
          <w:numId w:val="1"/>
        </w:numPr>
        <w:spacing w:after="0" w:line="330" w:lineRule="atLeast"/>
        <w:ind w:left="377"/>
        <w:rPr>
          <w:rFonts w:ascii="Helvetica" w:eastAsia="Times New Roman" w:hAnsi="Helvetica" w:cs="Helvetica"/>
          <w:color w:val="111111"/>
          <w:sz w:val="21"/>
          <w:szCs w:val="21"/>
          <w:shd w:val="clear" w:color="auto" w:fill="FFFFFF"/>
        </w:rPr>
      </w:pPr>
      <w:r w:rsidRPr="00545F69">
        <w:rPr>
          <w:rFonts w:ascii="Helvetica" w:eastAsia="Times New Roman" w:hAnsi="Helvetica" w:cs="Helvetica"/>
          <w:color w:val="111111"/>
          <w:sz w:val="21"/>
          <w:szCs w:val="21"/>
          <w:shd w:val="clear" w:color="auto" w:fill="FFFFFF"/>
        </w:rPr>
        <w:t>if is a keyword</w:t>
      </w:r>
    </w:p>
    <w:p w:rsidR="00545F69" w:rsidRPr="00545F69" w:rsidRDefault="00545F69" w:rsidP="00545F69">
      <w:pPr>
        <w:numPr>
          <w:ilvl w:val="0"/>
          <w:numId w:val="1"/>
        </w:numPr>
        <w:spacing w:after="0" w:line="330" w:lineRule="atLeast"/>
        <w:ind w:left="377"/>
        <w:rPr>
          <w:rFonts w:ascii="Helvetica" w:eastAsia="Times New Roman" w:hAnsi="Helvetica" w:cs="Helvetica"/>
          <w:color w:val="111111"/>
          <w:sz w:val="21"/>
          <w:szCs w:val="21"/>
          <w:shd w:val="clear" w:color="auto" w:fill="FFFFFF"/>
        </w:rPr>
      </w:pPr>
      <w:r w:rsidRPr="00545F69">
        <w:rPr>
          <w:rFonts w:ascii="Helvetica" w:eastAsia="Times New Roman" w:hAnsi="Helvetica" w:cs="Helvetica"/>
          <w:color w:val="111111"/>
          <w:sz w:val="21"/>
          <w:szCs w:val="21"/>
          <w:shd w:val="clear" w:color="auto" w:fill="FFFFFF"/>
        </w:rPr>
        <w:t>conditional-expression – expression to check conditions</w:t>
      </w:r>
    </w:p>
    <w:p w:rsidR="00545F69" w:rsidRPr="00545F69" w:rsidRDefault="00545F69" w:rsidP="00545F69">
      <w:pPr>
        <w:numPr>
          <w:ilvl w:val="0"/>
          <w:numId w:val="1"/>
        </w:numPr>
        <w:spacing w:after="0" w:line="330" w:lineRule="atLeast"/>
        <w:ind w:left="377"/>
        <w:rPr>
          <w:rFonts w:ascii="Helvetica" w:eastAsia="Times New Roman" w:hAnsi="Helvetica" w:cs="Helvetica"/>
          <w:color w:val="111111"/>
          <w:sz w:val="21"/>
          <w:szCs w:val="21"/>
          <w:shd w:val="clear" w:color="auto" w:fill="FFFFFF"/>
        </w:rPr>
      </w:pPr>
      <w:r w:rsidRPr="00545F69">
        <w:rPr>
          <w:rFonts w:ascii="Helvetica" w:eastAsia="Times New Roman" w:hAnsi="Helvetica" w:cs="Helvetica"/>
          <w:color w:val="111111"/>
          <w:sz w:val="21"/>
          <w:szCs w:val="21"/>
          <w:shd w:val="clear" w:color="auto" w:fill="FFFFFF"/>
        </w:rPr>
        <w:t>action – any awk statement to perform action.</w:t>
      </w:r>
    </w:p>
    <w:p w:rsidR="00545F69" w:rsidRPr="00545F69" w:rsidRDefault="00545F69" w:rsidP="00545F69">
      <w:pPr>
        <w:spacing w:after="0" w:line="330" w:lineRule="atLeast"/>
        <w:rPr>
          <w:rFonts w:ascii="Helvetica" w:eastAsia="Times New Roman" w:hAnsi="Helvetica" w:cs="Helvetica"/>
          <w:color w:val="111111"/>
          <w:sz w:val="21"/>
          <w:szCs w:val="21"/>
          <w:shd w:val="clear" w:color="auto" w:fill="FFFFFF"/>
        </w:rPr>
      </w:pPr>
      <w:r w:rsidRPr="00545F69">
        <w:rPr>
          <w:rFonts w:ascii="Helvetica" w:eastAsia="Times New Roman" w:hAnsi="Helvetica" w:cs="Helvetica"/>
          <w:b/>
          <w:bCs/>
          <w:color w:val="111111"/>
          <w:sz w:val="21"/>
        </w:rPr>
        <w:t>Multiple Action:</w:t>
      </w:r>
      <w:r w:rsidRPr="00545F69">
        <w:rPr>
          <w:rFonts w:ascii="Helvetica" w:eastAsia="Times New Roman" w:hAnsi="Helvetica" w:cs="Helvetica"/>
          <w:color w:val="111111"/>
          <w:sz w:val="21"/>
        </w:rPr>
        <w:t> </w:t>
      </w:r>
      <w:r w:rsidRPr="00545F69">
        <w:rPr>
          <w:rFonts w:ascii="Helvetica" w:eastAsia="Times New Roman" w:hAnsi="Helvetica" w:cs="Helvetica"/>
          <w:color w:val="111111"/>
          <w:sz w:val="21"/>
          <w:szCs w:val="21"/>
          <w:shd w:val="clear" w:color="auto" w:fill="FFFFFF"/>
        </w:rPr>
        <w:t>If the conditional expression returns true, then action will be performed. If more than one action needs to be performed, the actions should be enclosed in curly braces, separating them into a new line or semicolon as shown below.</w:t>
      </w:r>
    </w:p>
    <w:p w:rsidR="00545F69" w:rsidRPr="00545F69" w:rsidRDefault="00545F69" w:rsidP="00545F69">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0" w:author="Unknown"/>
          <w:rFonts w:ascii="Consolas" w:eastAsia="Times New Roman" w:hAnsi="Consolas" w:cs="Consolas"/>
          <w:color w:val="111111"/>
          <w:sz w:val="18"/>
          <w:szCs w:val="18"/>
          <w:shd w:val="clear" w:color="auto" w:fill="FFFFFF"/>
        </w:rPr>
      </w:pPr>
      <w:ins w:id="1" w:author="Unknown">
        <w:r w:rsidRPr="00545F69">
          <w:rPr>
            <w:rFonts w:ascii="Consolas" w:eastAsia="Times New Roman" w:hAnsi="Consolas" w:cs="Consolas"/>
            <w:color w:val="111111"/>
            <w:sz w:val="18"/>
            <w:szCs w:val="18"/>
            <w:shd w:val="clear" w:color="auto" w:fill="FFFFFF"/>
          </w:rPr>
          <w:t>Syntax:</w:t>
        </w:r>
      </w:ins>
    </w:p>
    <w:p w:rsidR="00545F69" w:rsidRPr="00545F69" w:rsidRDefault="00545F69" w:rsidP="00545F69">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2" w:author="Unknown"/>
          <w:rFonts w:ascii="Consolas" w:eastAsia="Times New Roman" w:hAnsi="Consolas" w:cs="Consolas"/>
          <w:color w:val="111111"/>
          <w:sz w:val="18"/>
          <w:szCs w:val="18"/>
          <w:shd w:val="clear" w:color="auto" w:fill="FFFFFF"/>
        </w:rPr>
      </w:pPr>
      <w:ins w:id="3" w:author="Unknown">
        <w:r w:rsidRPr="00545F69">
          <w:rPr>
            <w:rFonts w:ascii="Consolas" w:eastAsia="Times New Roman" w:hAnsi="Consolas" w:cs="Consolas"/>
            <w:color w:val="111111"/>
            <w:sz w:val="18"/>
            <w:szCs w:val="18"/>
            <w:shd w:val="clear" w:color="auto" w:fill="FFFFFF"/>
          </w:rPr>
          <w:t>if (conditional-expression)</w:t>
        </w:r>
      </w:ins>
    </w:p>
    <w:p w:rsidR="00545F69" w:rsidRPr="00545F69" w:rsidRDefault="00545F69" w:rsidP="00545F69">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4" w:author="Unknown"/>
          <w:rFonts w:ascii="Consolas" w:eastAsia="Times New Roman" w:hAnsi="Consolas" w:cs="Consolas"/>
          <w:color w:val="111111"/>
          <w:sz w:val="18"/>
          <w:szCs w:val="18"/>
          <w:shd w:val="clear" w:color="auto" w:fill="FFFFFF"/>
        </w:rPr>
      </w:pPr>
      <w:ins w:id="5" w:author="Unknown">
        <w:r w:rsidRPr="00545F69">
          <w:rPr>
            <w:rFonts w:ascii="Consolas" w:eastAsia="Times New Roman" w:hAnsi="Consolas" w:cs="Consolas"/>
            <w:color w:val="111111"/>
            <w:sz w:val="18"/>
            <w:szCs w:val="18"/>
            <w:shd w:val="clear" w:color="auto" w:fill="FFFFFF"/>
          </w:rPr>
          <w:t>{</w:t>
        </w:r>
      </w:ins>
    </w:p>
    <w:p w:rsidR="00545F69" w:rsidRPr="00545F69" w:rsidRDefault="00545F69" w:rsidP="00545F69">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6" w:author="Unknown"/>
          <w:rFonts w:ascii="Consolas" w:eastAsia="Times New Roman" w:hAnsi="Consolas" w:cs="Consolas"/>
          <w:color w:val="111111"/>
          <w:sz w:val="18"/>
          <w:szCs w:val="18"/>
          <w:shd w:val="clear" w:color="auto" w:fill="FFFFFF"/>
        </w:rPr>
      </w:pPr>
      <w:ins w:id="7" w:author="Unknown">
        <w:r w:rsidRPr="00545F69">
          <w:rPr>
            <w:rFonts w:ascii="Consolas" w:eastAsia="Times New Roman" w:hAnsi="Consolas" w:cs="Consolas"/>
            <w:color w:val="111111"/>
            <w:sz w:val="18"/>
            <w:szCs w:val="18"/>
            <w:shd w:val="clear" w:color="auto" w:fill="FFFFFF"/>
          </w:rPr>
          <w:tab/>
          <w:t>action1;</w:t>
        </w:r>
      </w:ins>
    </w:p>
    <w:p w:rsidR="00545F69" w:rsidRPr="00545F69" w:rsidRDefault="00545F69" w:rsidP="00545F69">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8" w:author="Unknown"/>
          <w:rFonts w:ascii="Consolas" w:eastAsia="Times New Roman" w:hAnsi="Consolas" w:cs="Consolas"/>
          <w:color w:val="111111"/>
          <w:sz w:val="18"/>
          <w:szCs w:val="18"/>
          <w:shd w:val="clear" w:color="auto" w:fill="FFFFFF"/>
        </w:rPr>
      </w:pPr>
      <w:ins w:id="9" w:author="Unknown">
        <w:r w:rsidRPr="00545F69">
          <w:rPr>
            <w:rFonts w:ascii="Consolas" w:eastAsia="Times New Roman" w:hAnsi="Consolas" w:cs="Consolas"/>
            <w:color w:val="111111"/>
            <w:sz w:val="18"/>
            <w:szCs w:val="18"/>
            <w:shd w:val="clear" w:color="auto" w:fill="FFFFFF"/>
          </w:rPr>
          <w:tab/>
          <w:t>action2;</w:t>
        </w:r>
      </w:ins>
    </w:p>
    <w:p w:rsidR="00545F69" w:rsidRPr="00545F69" w:rsidRDefault="00545F69" w:rsidP="00545F69">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10" w:author="Unknown"/>
          <w:rFonts w:ascii="Consolas" w:eastAsia="Times New Roman" w:hAnsi="Consolas" w:cs="Consolas"/>
          <w:color w:val="111111"/>
          <w:sz w:val="18"/>
          <w:szCs w:val="18"/>
          <w:shd w:val="clear" w:color="auto" w:fill="FFFFFF"/>
        </w:rPr>
      </w:pPr>
      <w:ins w:id="11" w:author="Unknown">
        <w:r w:rsidRPr="00545F69">
          <w:rPr>
            <w:rFonts w:ascii="Consolas" w:eastAsia="Times New Roman" w:hAnsi="Consolas" w:cs="Consolas"/>
            <w:color w:val="111111"/>
            <w:sz w:val="18"/>
            <w:szCs w:val="18"/>
            <w:shd w:val="clear" w:color="auto" w:fill="FFFFFF"/>
          </w:rPr>
          <w:t>}</w:t>
        </w:r>
      </w:ins>
    </w:p>
    <w:p w:rsidR="00545F69" w:rsidRPr="00545F69" w:rsidRDefault="00545F69" w:rsidP="00545F69">
      <w:pPr>
        <w:spacing w:after="377" w:line="330" w:lineRule="atLeast"/>
        <w:rPr>
          <w:ins w:id="12" w:author="Unknown"/>
          <w:rFonts w:ascii="Helvetica" w:eastAsia="Times New Roman" w:hAnsi="Helvetica" w:cs="Helvetica"/>
          <w:color w:val="111111"/>
          <w:sz w:val="21"/>
          <w:szCs w:val="21"/>
          <w:shd w:val="clear" w:color="auto" w:fill="FFFFFF"/>
        </w:rPr>
      </w:pPr>
      <w:ins w:id="13" w:author="Unknown">
        <w:r w:rsidRPr="00545F69">
          <w:rPr>
            <w:rFonts w:ascii="Helvetica" w:eastAsia="Times New Roman" w:hAnsi="Helvetica" w:cs="Helvetica"/>
            <w:color w:val="111111"/>
            <w:sz w:val="21"/>
            <w:szCs w:val="21"/>
            <w:shd w:val="clear" w:color="auto" w:fill="FFFFFF"/>
          </w:rPr>
          <w:t>If the condition is true, all the actions enclosed in braces will be performed in the given order. After all the actions are performed it continues to execute the next statements.</w:t>
        </w:r>
      </w:ins>
    </w:p>
    <w:p w:rsidR="00545F69" w:rsidRPr="00545F69" w:rsidRDefault="00545F69" w:rsidP="00545F69">
      <w:pPr>
        <w:spacing w:before="440" w:after="147" w:line="293" w:lineRule="atLeast"/>
        <w:outlineLvl w:val="2"/>
        <w:rPr>
          <w:ins w:id="14" w:author="Unknown"/>
          <w:rFonts w:ascii="Helvetica" w:eastAsia="Times New Roman" w:hAnsi="Helvetica" w:cs="Helvetica"/>
          <w:color w:val="111111"/>
          <w:sz w:val="27"/>
          <w:szCs w:val="27"/>
          <w:shd w:val="clear" w:color="auto" w:fill="FFFFFF"/>
        </w:rPr>
      </w:pPr>
      <w:ins w:id="15" w:author="Unknown">
        <w:r w:rsidRPr="00545F69">
          <w:rPr>
            <w:rFonts w:ascii="Helvetica" w:eastAsia="Times New Roman" w:hAnsi="Helvetica" w:cs="Helvetica"/>
            <w:color w:val="111111"/>
            <w:sz w:val="27"/>
            <w:szCs w:val="27"/>
            <w:shd w:val="clear" w:color="auto" w:fill="FFFFFF"/>
          </w:rPr>
          <w:t>Awk If Else Statement</w:t>
        </w:r>
      </w:ins>
    </w:p>
    <w:p w:rsidR="00545F69" w:rsidRPr="00545F69" w:rsidRDefault="00545F69" w:rsidP="00545F69">
      <w:pPr>
        <w:spacing w:after="377" w:line="330" w:lineRule="atLeast"/>
        <w:rPr>
          <w:ins w:id="16" w:author="Unknown"/>
          <w:rFonts w:ascii="Helvetica" w:eastAsia="Times New Roman" w:hAnsi="Helvetica" w:cs="Helvetica"/>
          <w:color w:val="111111"/>
          <w:sz w:val="21"/>
          <w:szCs w:val="21"/>
          <w:shd w:val="clear" w:color="auto" w:fill="FFFFFF"/>
        </w:rPr>
      </w:pPr>
      <w:ins w:id="17" w:author="Unknown">
        <w:r w:rsidRPr="00545F69">
          <w:rPr>
            <w:rFonts w:ascii="Helvetica" w:eastAsia="Times New Roman" w:hAnsi="Helvetica" w:cs="Helvetica"/>
            <w:color w:val="111111"/>
            <w:sz w:val="21"/>
            <w:szCs w:val="21"/>
            <w:shd w:val="clear" w:color="auto" w:fill="FFFFFF"/>
          </w:rPr>
          <w:lastRenderedPageBreak/>
          <w:t>In the above simple awk If statement, there is no set of actions in case if the condition is false. In the awk If Else statement you can give the list of action to perform if the condition is false. If the condition returns true action1 will be performed, if the condition is false action 2 will be performed.</w:t>
        </w:r>
      </w:ins>
    </w:p>
    <w:p w:rsidR="00545F69" w:rsidRPr="00545F69" w:rsidRDefault="00545F69" w:rsidP="00545F69">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18" w:author="Unknown"/>
          <w:rFonts w:ascii="Consolas" w:eastAsia="Times New Roman" w:hAnsi="Consolas" w:cs="Consolas"/>
          <w:color w:val="111111"/>
          <w:sz w:val="18"/>
          <w:szCs w:val="18"/>
          <w:shd w:val="clear" w:color="auto" w:fill="FFFFFF"/>
        </w:rPr>
      </w:pPr>
      <w:ins w:id="19" w:author="Unknown">
        <w:r w:rsidRPr="00545F69">
          <w:rPr>
            <w:rFonts w:ascii="Consolas" w:eastAsia="Times New Roman" w:hAnsi="Consolas" w:cs="Consolas"/>
            <w:color w:val="111111"/>
            <w:sz w:val="18"/>
            <w:szCs w:val="18"/>
            <w:shd w:val="clear" w:color="auto" w:fill="FFFFFF"/>
          </w:rPr>
          <w:t>Syntax:</w:t>
        </w:r>
      </w:ins>
    </w:p>
    <w:p w:rsidR="00545F69" w:rsidRPr="00545F69" w:rsidRDefault="00545F69" w:rsidP="00545F69">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20" w:author="Unknown"/>
          <w:rFonts w:ascii="Consolas" w:eastAsia="Times New Roman" w:hAnsi="Consolas" w:cs="Consolas"/>
          <w:color w:val="111111"/>
          <w:sz w:val="18"/>
          <w:szCs w:val="18"/>
          <w:shd w:val="clear" w:color="auto" w:fill="FFFFFF"/>
        </w:rPr>
      </w:pPr>
      <w:ins w:id="21" w:author="Unknown">
        <w:r w:rsidRPr="00545F69">
          <w:rPr>
            <w:rFonts w:ascii="Consolas" w:eastAsia="Times New Roman" w:hAnsi="Consolas" w:cs="Consolas"/>
            <w:color w:val="111111"/>
            <w:sz w:val="18"/>
            <w:szCs w:val="18"/>
            <w:shd w:val="clear" w:color="auto" w:fill="FFFFFF"/>
          </w:rPr>
          <w:t>if (conditional-expression)</w:t>
        </w:r>
      </w:ins>
    </w:p>
    <w:p w:rsidR="00545F69" w:rsidRPr="00545F69" w:rsidRDefault="00545F69" w:rsidP="00545F69">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22" w:author="Unknown"/>
          <w:rFonts w:ascii="Consolas" w:eastAsia="Times New Roman" w:hAnsi="Consolas" w:cs="Consolas"/>
          <w:color w:val="111111"/>
          <w:sz w:val="18"/>
          <w:szCs w:val="18"/>
          <w:shd w:val="clear" w:color="auto" w:fill="FFFFFF"/>
        </w:rPr>
      </w:pPr>
      <w:ins w:id="23" w:author="Unknown">
        <w:r w:rsidRPr="00545F69">
          <w:rPr>
            <w:rFonts w:ascii="Consolas" w:eastAsia="Times New Roman" w:hAnsi="Consolas" w:cs="Consolas"/>
            <w:color w:val="111111"/>
            <w:sz w:val="18"/>
            <w:szCs w:val="18"/>
            <w:shd w:val="clear" w:color="auto" w:fill="FFFFFF"/>
          </w:rPr>
          <w:tab/>
          <w:t>action1</w:t>
        </w:r>
      </w:ins>
    </w:p>
    <w:p w:rsidR="00545F69" w:rsidRPr="00545F69" w:rsidRDefault="00545F69" w:rsidP="00545F69">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24" w:author="Unknown"/>
          <w:rFonts w:ascii="Consolas" w:eastAsia="Times New Roman" w:hAnsi="Consolas" w:cs="Consolas"/>
          <w:color w:val="111111"/>
          <w:sz w:val="18"/>
          <w:szCs w:val="18"/>
          <w:shd w:val="clear" w:color="auto" w:fill="FFFFFF"/>
        </w:rPr>
      </w:pPr>
      <w:ins w:id="25" w:author="Unknown">
        <w:r w:rsidRPr="00545F69">
          <w:rPr>
            <w:rFonts w:ascii="Consolas" w:eastAsia="Times New Roman" w:hAnsi="Consolas" w:cs="Consolas"/>
            <w:color w:val="111111"/>
            <w:sz w:val="18"/>
            <w:szCs w:val="18"/>
            <w:shd w:val="clear" w:color="auto" w:fill="FFFFFF"/>
          </w:rPr>
          <w:t>else</w:t>
        </w:r>
      </w:ins>
    </w:p>
    <w:p w:rsidR="00545F69" w:rsidRPr="00545F69" w:rsidRDefault="00545F69" w:rsidP="00545F69">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26" w:author="Unknown"/>
          <w:rFonts w:ascii="Consolas" w:eastAsia="Times New Roman" w:hAnsi="Consolas" w:cs="Consolas"/>
          <w:color w:val="111111"/>
          <w:sz w:val="18"/>
          <w:szCs w:val="18"/>
          <w:shd w:val="clear" w:color="auto" w:fill="FFFFFF"/>
        </w:rPr>
      </w:pPr>
      <w:ins w:id="27" w:author="Unknown">
        <w:r w:rsidRPr="00545F69">
          <w:rPr>
            <w:rFonts w:ascii="Consolas" w:eastAsia="Times New Roman" w:hAnsi="Consolas" w:cs="Consolas"/>
            <w:color w:val="111111"/>
            <w:sz w:val="18"/>
            <w:szCs w:val="18"/>
            <w:shd w:val="clear" w:color="auto" w:fill="FFFFFF"/>
          </w:rPr>
          <w:tab/>
          <w:t>action2</w:t>
        </w:r>
      </w:ins>
    </w:p>
    <w:p w:rsidR="00545F69" w:rsidRPr="00545F69" w:rsidRDefault="00545F69" w:rsidP="00545F69">
      <w:pPr>
        <w:spacing w:after="0" w:line="330" w:lineRule="atLeast"/>
        <w:rPr>
          <w:ins w:id="28" w:author="Unknown"/>
          <w:rFonts w:ascii="Helvetica" w:eastAsia="Times New Roman" w:hAnsi="Helvetica" w:cs="Helvetica"/>
          <w:color w:val="111111"/>
          <w:sz w:val="21"/>
          <w:szCs w:val="21"/>
          <w:shd w:val="clear" w:color="auto" w:fill="FFFFFF"/>
        </w:rPr>
      </w:pPr>
      <w:ins w:id="29" w:author="Unknown">
        <w:r w:rsidRPr="00545F69">
          <w:rPr>
            <w:rFonts w:ascii="Helvetica" w:eastAsia="Times New Roman" w:hAnsi="Helvetica" w:cs="Helvetica"/>
            <w:color w:val="111111"/>
            <w:sz w:val="21"/>
            <w:szCs w:val="21"/>
            <w:shd w:val="clear" w:color="auto" w:fill="FFFFFF"/>
          </w:rPr>
          <w:t>Awk also has conditional operator i.e</w:t>
        </w:r>
        <w:r w:rsidRPr="00545F69">
          <w:rPr>
            <w:rFonts w:ascii="Helvetica" w:eastAsia="Times New Roman" w:hAnsi="Helvetica" w:cs="Helvetica"/>
            <w:color w:val="111111"/>
            <w:sz w:val="21"/>
          </w:rPr>
          <w:t> </w:t>
        </w:r>
        <w:r w:rsidRPr="00545F69">
          <w:rPr>
            <w:rFonts w:ascii="Helvetica" w:eastAsia="Times New Roman" w:hAnsi="Helvetica" w:cs="Helvetica"/>
            <w:b/>
            <w:bCs/>
            <w:color w:val="111111"/>
            <w:sz w:val="21"/>
          </w:rPr>
          <w:t>ternary operator</w:t>
        </w:r>
        <w:r w:rsidRPr="00545F69">
          <w:rPr>
            <w:rFonts w:ascii="Helvetica" w:eastAsia="Times New Roman" w:hAnsi="Helvetica" w:cs="Helvetica"/>
            <w:color w:val="111111"/>
            <w:sz w:val="21"/>
          </w:rPr>
          <w:t> </w:t>
        </w:r>
        <w:r w:rsidRPr="00545F69">
          <w:rPr>
            <w:rFonts w:ascii="Helvetica" w:eastAsia="Times New Roman" w:hAnsi="Helvetica" w:cs="Helvetica"/>
            <w:color w:val="111111"/>
            <w:sz w:val="21"/>
            <w:szCs w:val="21"/>
            <w:shd w:val="clear" w:color="auto" w:fill="FFFFFF"/>
          </w:rPr>
          <w:t>( ?: ) whose feature is similar to the awk If Else Statement. If the conditional-expression is true, action1 will be performed and if the conditional-expression is false action2 will be performed.</w:t>
        </w:r>
      </w:ins>
    </w:p>
    <w:p w:rsidR="00545F69" w:rsidRPr="00545F69" w:rsidRDefault="00545F69" w:rsidP="00545F69">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30" w:author="Unknown"/>
          <w:rFonts w:ascii="Consolas" w:eastAsia="Times New Roman" w:hAnsi="Consolas" w:cs="Consolas"/>
          <w:color w:val="111111"/>
          <w:sz w:val="18"/>
          <w:szCs w:val="18"/>
          <w:shd w:val="clear" w:color="auto" w:fill="FFFFFF"/>
        </w:rPr>
      </w:pPr>
      <w:ins w:id="31" w:author="Unknown">
        <w:r w:rsidRPr="00545F69">
          <w:rPr>
            <w:rFonts w:ascii="Consolas" w:eastAsia="Times New Roman" w:hAnsi="Consolas" w:cs="Consolas"/>
            <w:color w:val="111111"/>
            <w:sz w:val="18"/>
            <w:szCs w:val="18"/>
            <w:shd w:val="clear" w:color="auto" w:fill="FFFFFF"/>
          </w:rPr>
          <w:t>Syntax:</w:t>
        </w:r>
      </w:ins>
    </w:p>
    <w:p w:rsidR="00545F69" w:rsidRPr="00545F69" w:rsidRDefault="00545F69" w:rsidP="00545F69">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32" w:author="Unknown"/>
          <w:rFonts w:ascii="Consolas" w:eastAsia="Times New Roman" w:hAnsi="Consolas" w:cs="Consolas"/>
          <w:color w:val="111111"/>
          <w:sz w:val="18"/>
          <w:szCs w:val="18"/>
          <w:shd w:val="clear" w:color="auto" w:fill="FFFFFF"/>
        </w:rPr>
      </w:pPr>
    </w:p>
    <w:p w:rsidR="00545F69" w:rsidRPr="00545F69" w:rsidRDefault="00545F69" w:rsidP="00545F69">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33" w:author="Unknown"/>
          <w:rFonts w:ascii="Consolas" w:eastAsia="Times New Roman" w:hAnsi="Consolas" w:cs="Consolas"/>
          <w:color w:val="111111"/>
          <w:sz w:val="18"/>
          <w:szCs w:val="18"/>
          <w:shd w:val="clear" w:color="auto" w:fill="FFFFFF"/>
        </w:rPr>
      </w:pPr>
      <w:ins w:id="34" w:author="Unknown">
        <w:r w:rsidRPr="00545F69">
          <w:rPr>
            <w:rFonts w:ascii="Consolas" w:eastAsia="Times New Roman" w:hAnsi="Consolas" w:cs="Consolas"/>
            <w:color w:val="111111"/>
            <w:sz w:val="18"/>
            <w:szCs w:val="18"/>
            <w:shd w:val="clear" w:color="auto" w:fill="FFFFFF"/>
          </w:rPr>
          <w:t>conditional-expression ? action1 : action2 ;</w:t>
        </w:r>
      </w:ins>
    </w:p>
    <w:p w:rsidR="00545F69" w:rsidRPr="00545F69" w:rsidRDefault="00545F69" w:rsidP="00545F69">
      <w:pPr>
        <w:spacing w:before="440" w:after="147" w:line="293" w:lineRule="atLeast"/>
        <w:outlineLvl w:val="2"/>
        <w:rPr>
          <w:ins w:id="35" w:author="Unknown"/>
          <w:rFonts w:ascii="Helvetica" w:eastAsia="Times New Roman" w:hAnsi="Helvetica" w:cs="Helvetica"/>
          <w:color w:val="111111"/>
          <w:sz w:val="27"/>
          <w:szCs w:val="27"/>
          <w:shd w:val="clear" w:color="auto" w:fill="FFFFFF"/>
        </w:rPr>
      </w:pPr>
      <w:ins w:id="36" w:author="Unknown">
        <w:r w:rsidRPr="00545F69">
          <w:rPr>
            <w:rFonts w:ascii="Helvetica" w:eastAsia="Times New Roman" w:hAnsi="Helvetica" w:cs="Helvetica"/>
            <w:color w:val="111111"/>
            <w:sz w:val="27"/>
            <w:szCs w:val="27"/>
            <w:shd w:val="clear" w:color="auto" w:fill="FFFFFF"/>
          </w:rPr>
          <w:t>Awk If Else If ladder</w:t>
        </w:r>
      </w:ins>
    </w:p>
    <w:p w:rsidR="00545F69" w:rsidRPr="00545F69" w:rsidRDefault="00545F69" w:rsidP="00545F69">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37" w:author="Unknown"/>
          <w:rFonts w:ascii="Consolas" w:eastAsia="Times New Roman" w:hAnsi="Consolas" w:cs="Consolas"/>
          <w:color w:val="111111"/>
          <w:sz w:val="18"/>
          <w:szCs w:val="18"/>
          <w:shd w:val="clear" w:color="auto" w:fill="FFFFFF"/>
        </w:rPr>
      </w:pPr>
      <w:ins w:id="38" w:author="Unknown">
        <w:r w:rsidRPr="00545F69">
          <w:rPr>
            <w:rFonts w:ascii="Consolas" w:eastAsia="Times New Roman" w:hAnsi="Consolas" w:cs="Consolas"/>
            <w:color w:val="111111"/>
            <w:sz w:val="18"/>
            <w:szCs w:val="18"/>
            <w:shd w:val="clear" w:color="auto" w:fill="FFFFFF"/>
          </w:rPr>
          <w:t>if(conditional-expression1)</w:t>
        </w:r>
      </w:ins>
    </w:p>
    <w:p w:rsidR="00545F69" w:rsidRPr="00545F69" w:rsidRDefault="00545F69" w:rsidP="00545F69">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39" w:author="Unknown"/>
          <w:rFonts w:ascii="Consolas" w:eastAsia="Times New Roman" w:hAnsi="Consolas" w:cs="Consolas"/>
          <w:color w:val="111111"/>
          <w:sz w:val="18"/>
          <w:szCs w:val="18"/>
          <w:shd w:val="clear" w:color="auto" w:fill="FFFFFF"/>
        </w:rPr>
      </w:pPr>
      <w:ins w:id="40" w:author="Unknown">
        <w:r w:rsidRPr="00545F69">
          <w:rPr>
            <w:rFonts w:ascii="Consolas" w:eastAsia="Times New Roman" w:hAnsi="Consolas" w:cs="Consolas"/>
            <w:color w:val="111111"/>
            <w:sz w:val="18"/>
            <w:szCs w:val="18"/>
            <w:shd w:val="clear" w:color="auto" w:fill="FFFFFF"/>
          </w:rPr>
          <w:tab/>
          <w:t>action1;</w:t>
        </w:r>
      </w:ins>
    </w:p>
    <w:p w:rsidR="00545F69" w:rsidRPr="00545F69" w:rsidRDefault="00545F69" w:rsidP="00545F69">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41" w:author="Unknown"/>
          <w:rFonts w:ascii="Consolas" w:eastAsia="Times New Roman" w:hAnsi="Consolas" w:cs="Consolas"/>
          <w:color w:val="111111"/>
          <w:sz w:val="18"/>
          <w:szCs w:val="18"/>
          <w:shd w:val="clear" w:color="auto" w:fill="FFFFFF"/>
        </w:rPr>
      </w:pPr>
      <w:ins w:id="42" w:author="Unknown">
        <w:r w:rsidRPr="00545F69">
          <w:rPr>
            <w:rFonts w:ascii="Consolas" w:eastAsia="Times New Roman" w:hAnsi="Consolas" w:cs="Consolas"/>
            <w:color w:val="111111"/>
            <w:sz w:val="18"/>
            <w:szCs w:val="18"/>
            <w:shd w:val="clear" w:color="auto" w:fill="FFFFFF"/>
          </w:rPr>
          <w:t>else if(conditional-expression2)</w:t>
        </w:r>
      </w:ins>
    </w:p>
    <w:p w:rsidR="00545F69" w:rsidRPr="00545F69" w:rsidRDefault="00545F69" w:rsidP="00545F69">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43" w:author="Unknown"/>
          <w:rFonts w:ascii="Consolas" w:eastAsia="Times New Roman" w:hAnsi="Consolas" w:cs="Consolas"/>
          <w:color w:val="111111"/>
          <w:sz w:val="18"/>
          <w:szCs w:val="18"/>
          <w:shd w:val="clear" w:color="auto" w:fill="FFFFFF"/>
        </w:rPr>
      </w:pPr>
      <w:ins w:id="44" w:author="Unknown">
        <w:r w:rsidRPr="00545F69">
          <w:rPr>
            <w:rFonts w:ascii="Consolas" w:eastAsia="Times New Roman" w:hAnsi="Consolas" w:cs="Consolas"/>
            <w:color w:val="111111"/>
            <w:sz w:val="18"/>
            <w:szCs w:val="18"/>
            <w:shd w:val="clear" w:color="auto" w:fill="FFFFFF"/>
          </w:rPr>
          <w:tab/>
          <w:t>action2;</w:t>
        </w:r>
      </w:ins>
    </w:p>
    <w:p w:rsidR="00545F69" w:rsidRPr="00545F69" w:rsidRDefault="00545F69" w:rsidP="00545F69">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45" w:author="Unknown"/>
          <w:rFonts w:ascii="Consolas" w:eastAsia="Times New Roman" w:hAnsi="Consolas" w:cs="Consolas"/>
          <w:color w:val="111111"/>
          <w:sz w:val="18"/>
          <w:szCs w:val="18"/>
          <w:shd w:val="clear" w:color="auto" w:fill="FFFFFF"/>
        </w:rPr>
      </w:pPr>
      <w:ins w:id="46" w:author="Unknown">
        <w:r w:rsidRPr="00545F69">
          <w:rPr>
            <w:rFonts w:ascii="Consolas" w:eastAsia="Times New Roman" w:hAnsi="Consolas" w:cs="Consolas"/>
            <w:color w:val="111111"/>
            <w:sz w:val="18"/>
            <w:szCs w:val="18"/>
            <w:shd w:val="clear" w:color="auto" w:fill="FFFFFF"/>
          </w:rPr>
          <w:lastRenderedPageBreak/>
          <w:t>else if(conditional-expression3)</w:t>
        </w:r>
      </w:ins>
    </w:p>
    <w:p w:rsidR="00545F69" w:rsidRPr="00545F69" w:rsidRDefault="00545F69" w:rsidP="00545F69">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47" w:author="Unknown"/>
          <w:rFonts w:ascii="Consolas" w:eastAsia="Times New Roman" w:hAnsi="Consolas" w:cs="Consolas"/>
          <w:color w:val="111111"/>
          <w:sz w:val="18"/>
          <w:szCs w:val="18"/>
          <w:shd w:val="clear" w:color="auto" w:fill="FFFFFF"/>
        </w:rPr>
      </w:pPr>
      <w:ins w:id="48" w:author="Unknown">
        <w:r w:rsidRPr="00545F69">
          <w:rPr>
            <w:rFonts w:ascii="Consolas" w:eastAsia="Times New Roman" w:hAnsi="Consolas" w:cs="Consolas"/>
            <w:color w:val="111111"/>
            <w:sz w:val="18"/>
            <w:szCs w:val="18"/>
            <w:shd w:val="clear" w:color="auto" w:fill="FFFFFF"/>
          </w:rPr>
          <w:tab/>
          <w:t>action3;</w:t>
        </w:r>
      </w:ins>
    </w:p>
    <w:p w:rsidR="00545F69" w:rsidRPr="00545F69" w:rsidRDefault="00545F69" w:rsidP="00545F69">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49" w:author="Unknown"/>
          <w:rFonts w:ascii="Consolas" w:eastAsia="Times New Roman" w:hAnsi="Consolas" w:cs="Consolas"/>
          <w:color w:val="111111"/>
          <w:sz w:val="18"/>
          <w:szCs w:val="18"/>
          <w:shd w:val="clear" w:color="auto" w:fill="FFFFFF"/>
        </w:rPr>
      </w:pPr>
      <w:ins w:id="50" w:author="Unknown">
        <w:r w:rsidRPr="00545F69">
          <w:rPr>
            <w:rFonts w:ascii="Consolas" w:eastAsia="Times New Roman" w:hAnsi="Consolas" w:cs="Consolas"/>
            <w:color w:val="111111"/>
            <w:sz w:val="18"/>
            <w:szCs w:val="18"/>
            <w:shd w:val="clear" w:color="auto" w:fill="FFFFFF"/>
          </w:rPr>
          <w:tab/>
          <w:t>.</w:t>
        </w:r>
      </w:ins>
    </w:p>
    <w:p w:rsidR="00545F69" w:rsidRPr="00545F69" w:rsidRDefault="00545F69" w:rsidP="00545F69">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51" w:author="Unknown"/>
          <w:rFonts w:ascii="Consolas" w:eastAsia="Times New Roman" w:hAnsi="Consolas" w:cs="Consolas"/>
          <w:color w:val="111111"/>
          <w:sz w:val="18"/>
          <w:szCs w:val="18"/>
          <w:shd w:val="clear" w:color="auto" w:fill="FFFFFF"/>
        </w:rPr>
      </w:pPr>
      <w:ins w:id="52" w:author="Unknown">
        <w:r w:rsidRPr="00545F69">
          <w:rPr>
            <w:rFonts w:ascii="Consolas" w:eastAsia="Times New Roman" w:hAnsi="Consolas" w:cs="Consolas"/>
            <w:color w:val="111111"/>
            <w:sz w:val="18"/>
            <w:szCs w:val="18"/>
            <w:shd w:val="clear" w:color="auto" w:fill="FFFFFF"/>
          </w:rPr>
          <w:tab/>
          <w:t>.</w:t>
        </w:r>
      </w:ins>
    </w:p>
    <w:p w:rsidR="00545F69" w:rsidRPr="00545F69" w:rsidRDefault="00545F69" w:rsidP="00545F69">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53" w:author="Unknown"/>
          <w:rFonts w:ascii="Consolas" w:eastAsia="Times New Roman" w:hAnsi="Consolas" w:cs="Consolas"/>
          <w:color w:val="111111"/>
          <w:sz w:val="18"/>
          <w:szCs w:val="18"/>
          <w:shd w:val="clear" w:color="auto" w:fill="FFFFFF"/>
        </w:rPr>
      </w:pPr>
      <w:ins w:id="54" w:author="Unknown">
        <w:r w:rsidRPr="00545F69">
          <w:rPr>
            <w:rFonts w:ascii="Consolas" w:eastAsia="Times New Roman" w:hAnsi="Consolas" w:cs="Consolas"/>
            <w:color w:val="111111"/>
            <w:sz w:val="18"/>
            <w:szCs w:val="18"/>
            <w:shd w:val="clear" w:color="auto" w:fill="FFFFFF"/>
          </w:rPr>
          <w:t>else</w:t>
        </w:r>
      </w:ins>
    </w:p>
    <w:p w:rsidR="00545F69" w:rsidRPr="00545F69" w:rsidRDefault="00545F69" w:rsidP="00545F69">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55" w:author="Unknown"/>
          <w:rFonts w:ascii="Consolas" w:eastAsia="Times New Roman" w:hAnsi="Consolas" w:cs="Consolas"/>
          <w:color w:val="111111"/>
          <w:sz w:val="18"/>
          <w:szCs w:val="18"/>
          <w:shd w:val="clear" w:color="auto" w:fill="FFFFFF"/>
        </w:rPr>
      </w:pPr>
      <w:ins w:id="56" w:author="Unknown">
        <w:r w:rsidRPr="00545F69">
          <w:rPr>
            <w:rFonts w:ascii="Consolas" w:eastAsia="Times New Roman" w:hAnsi="Consolas" w:cs="Consolas"/>
            <w:color w:val="111111"/>
            <w:sz w:val="18"/>
            <w:szCs w:val="18"/>
            <w:shd w:val="clear" w:color="auto" w:fill="FFFFFF"/>
          </w:rPr>
          <w:tab/>
          <w:t>action n;</w:t>
        </w:r>
      </w:ins>
    </w:p>
    <w:p w:rsidR="00545F69" w:rsidRPr="00545F69" w:rsidRDefault="00545F69" w:rsidP="00545F69">
      <w:pPr>
        <w:numPr>
          <w:ilvl w:val="0"/>
          <w:numId w:val="2"/>
        </w:numPr>
        <w:spacing w:after="0" w:line="330" w:lineRule="atLeast"/>
        <w:ind w:left="377"/>
        <w:rPr>
          <w:ins w:id="57" w:author="Unknown"/>
          <w:rFonts w:ascii="Helvetica" w:eastAsia="Times New Roman" w:hAnsi="Helvetica" w:cs="Helvetica"/>
          <w:color w:val="111111"/>
          <w:sz w:val="21"/>
          <w:szCs w:val="21"/>
          <w:shd w:val="clear" w:color="auto" w:fill="FFFFFF"/>
        </w:rPr>
      </w:pPr>
      <w:ins w:id="58" w:author="Unknown">
        <w:r w:rsidRPr="00545F69">
          <w:rPr>
            <w:rFonts w:ascii="Helvetica" w:eastAsia="Times New Roman" w:hAnsi="Helvetica" w:cs="Helvetica"/>
            <w:color w:val="111111"/>
            <w:sz w:val="21"/>
            <w:szCs w:val="21"/>
            <w:shd w:val="clear" w:color="auto" w:fill="FFFFFF"/>
          </w:rPr>
          <w:t>If the conditional-expression1 is true then action1 will be performed.</w:t>
        </w:r>
      </w:ins>
    </w:p>
    <w:p w:rsidR="00545F69" w:rsidRPr="00545F69" w:rsidRDefault="00545F69" w:rsidP="00545F69">
      <w:pPr>
        <w:numPr>
          <w:ilvl w:val="0"/>
          <w:numId w:val="2"/>
        </w:numPr>
        <w:spacing w:after="0" w:line="330" w:lineRule="atLeast"/>
        <w:ind w:left="377"/>
        <w:rPr>
          <w:ins w:id="59" w:author="Unknown"/>
          <w:rFonts w:ascii="Helvetica" w:eastAsia="Times New Roman" w:hAnsi="Helvetica" w:cs="Helvetica"/>
          <w:color w:val="111111"/>
          <w:sz w:val="21"/>
          <w:szCs w:val="21"/>
          <w:shd w:val="clear" w:color="auto" w:fill="FFFFFF"/>
        </w:rPr>
      </w:pPr>
      <w:ins w:id="60" w:author="Unknown">
        <w:r w:rsidRPr="00545F69">
          <w:rPr>
            <w:rFonts w:ascii="Helvetica" w:eastAsia="Times New Roman" w:hAnsi="Helvetica" w:cs="Helvetica"/>
            <w:color w:val="111111"/>
            <w:sz w:val="21"/>
            <w:szCs w:val="21"/>
            <w:shd w:val="clear" w:color="auto" w:fill="FFFFFF"/>
          </w:rPr>
          <w:t>If the conditional-expression1 is false then conditional-expression2 will be checked, if its true, action2 will be performed and goes on like this. Last else part will be performed if none of the conditional-expression is true.</w:t>
        </w:r>
      </w:ins>
    </w:p>
    <w:p w:rsidR="00545F69" w:rsidRPr="00545F69" w:rsidRDefault="00545F69" w:rsidP="00545F69">
      <w:pPr>
        <w:spacing w:after="377" w:line="330" w:lineRule="atLeast"/>
        <w:rPr>
          <w:ins w:id="61" w:author="Unknown"/>
          <w:rFonts w:ascii="Helvetica" w:eastAsia="Times New Roman" w:hAnsi="Helvetica" w:cs="Helvetica"/>
          <w:color w:val="111111"/>
          <w:sz w:val="21"/>
          <w:szCs w:val="21"/>
          <w:shd w:val="clear" w:color="auto" w:fill="FFFFFF"/>
        </w:rPr>
      </w:pPr>
      <w:ins w:id="62" w:author="Unknown">
        <w:r w:rsidRPr="00545F69">
          <w:rPr>
            <w:rFonts w:ascii="Helvetica" w:eastAsia="Times New Roman" w:hAnsi="Helvetica" w:cs="Helvetica"/>
            <w:color w:val="111111"/>
            <w:sz w:val="21"/>
            <w:szCs w:val="21"/>
            <w:shd w:val="clear" w:color="auto" w:fill="FFFFFF"/>
          </w:rPr>
          <w:t>Now let us create the sample input file which has the student marks.</w:t>
        </w:r>
      </w:ins>
    </w:p>
    <w:p w:rsidR="00545F69" w:rsidRPr="00545F69" w:rsidRDefault="00545F69" w:rsidP="00545F69">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63" w:author="Unknown"/>
          <w:rFonts w:ascii="Consolas" w:eastAsia="Times New Roman" w:hAnsi="Consolas" w:cs="Consolas"/>
          <w:color w:val="111111"/>
          <w:sz w:val="18"/>
          <w:szCs w:val="18"/>
          <w:shd w:val="clear" w:color="auto" w:fill="FFFFFF"/>
        </w:rPr>
      </w:pPr>
      <w:ins w:id="64" w:author="Unknown">
        <w:r w:rsidRPr="00545F69">
          <w:rPr>
            <w:rFonts w:ascii="Consolas" w:eastAsia="Times New Roman" w:hAnsi="Consolas" w:cs="Consolas"/>
            <w:color w:val="111111"/>
            <w:sz w:val="18"/>
            <w:szCs w:val="18"/>
            <w:shd w:val="clear" w:color="auto" w:fill="FFFFFF"/>
          </w:rPr>
          <w:t>$cat student-marks</w:t>
        </w:r>
      </w:ins>
    </w:p>
    <w:p w:rsidR="00545F69" w:rsidRPr="00545F69" w:rsidRDefault="00545F69" w:rsidP="00545F69">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65" w:author="Unknown"/>
          <w:rFonts w:ascii="Consolas" w:eastAsia="Times New Roman" w:hAnsi="Consolas" w:cs="Consolas"/>
          <w:color w:val="111111"/>
          <w:sz w:val="18"/>
          <w:szCs w:val="18"/>
          <w:shd w:val="clear" w:color="auto" w:fill="FFFFFF"/>
        </w:rPr>
      </w:pPr>
      <w:ins w:id="66" w:author="Unknown">
        <w:r w:rsidRPr="00545F69">
          <w:rPr>
            <w:rFonts w:ascii="Consolas" w:eastAsia="Times New Roman" w:hAnsi="Consolas" w:cs="Consolas"/>
            <w:color w:val="111111"/>
            <w:sz w:val="18"/>
            <w:szCs w:val="18"/>
            <w:shd w:val="clear" w:color="auto" w:fill="FFFFFF"/>
          </w:rPr>
          <w:t>Jones 2143 78 84 77</w:t>
        </w:r>
      </w:ins>
    </w:p>
    <w:p w:rsidR="00545F69" w:rsidRPr="00545F69" w:rsidRDefault="00545F69" w:rsidP="00545F69">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67" w:author="Unknown"/>
          <w:rFonts w:ascii="Consolas" w:eastAsia="Times New Roman" w:hAnsi="Consolas" w:cs="Consolas"/>
          <w:color w:val="111111"/>
          <w:sz w:val="18"/>
          <w:szCs w:val="18"/>
          <w:shd w:val="clear" w:color="auto" w:fill="FFFFFF"/>
        </w:rPr>
      </w:pPr>
      <w:ins w:id="68" w:author="Unknown">
        <w:r w:rsidRPr="00545F69">
          <w:rPr>
            <w:rFonts w:ascii="Consolas" w:eastAsia="Times New Roman" w:hAnsi="Consolas" w:cs="Consolas"/>
            <w:color w:val="111111"/>
            <w:sz w:val="18"/>
            <w:szCs w:val="18"/>
            <w:shd w:val="clear" w:color="auto" w:fill="FFFFFF"/>
          </w:rPr>
          <w:t>Gondrol 2321 56 58 45</w:t>
        </w:r>
      </w:ins>
    </w:p>
    <w:p w:rsidR="00545F69" w:rsidRPr="00545F69" w:rsidRDefault="00545F69" w:rsidP="00545F69">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69" w:author="Unknown"/>
          <w:rFonts w:ascii="Consolas" w:eastAsia="Times New Roman" w:hAnsi="Consolas" w:cs="Consolas"/>
          <w:color w:val="111111"/>
          <w:sz w:val="18"/>
          <w:szCs w:val="18"/>
          <w:shd w:val="clear" w:color="auto" w:fill="FFFFFF"/>
        </w:rPr>
      </w:pPr>
      <w:ins w:id="70" w:author="Unknown">
        <w:r w:rsidRPr="00545F69">
          <w:rPr>
            <w:rFonts w:ascii="Consolas" w:eastAsia="Times New Roman" w:hAnsi="Consolas" w:cs="Consolas"/>
            <w:color w:val="111111"/>
            <w:sz w:val="18"/>
            <w:szCs w:val="18"/>
            <w:shd w:val="clear" w:color="auto" w:fill="FFFFFF"/>
          </w:rPr>
          <w:t>RinRao 2122 38 37</w:t>
        </w:r>
      </w:ins>
    </w:p>
    <w:p w:rsidR="00545F69" w:rsidRPr="00545F69" w:rsidRDefault="00545F69" w:rsidP="00545F69">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71" w:author="Unknown"/>
          <w:rFonts w:ascii="Consolas" w:eastAsia="Times New Roman" w:hAnsi="Consolas" w:cs="Consolas"/>
          <w:color w:val="111111"/>
          <w:sz w:val="18"/>
          <w:szCs w:val="18"/>
          <w:shd w:val="clear" w:color="auto" w:fill="FFFFFF"/>
        </w:rPr>
      </w:pPr>
      <w:ins w:id="72" w:author="Unknown">
        <w:r w:rsidRPr="00545F69">
          <w:rPr>
            <w:rFonts w:ascii="Consolas" w:eastAsia="Times New Roman" w:hAnsi="Consolas" w:cs="Consolas"/>
            <w:color w:val="111111"/>
            <w:sz w:val="18"/>
            <w:szCs w:val="18"/>
            <w:shd w:val="clear" w:color="auto" w:fill="FFFFFF"/>
          </w:rPr>
          <w:t>Edwin 2537 87 97 95</w:t>
        </w:r>
      </w:ins>
    </w:p>
    <w:p w:rsidR="00545F69" w:rsidRPr="00545F69" w:rsidRDefault="00545F69" w:rsidP="00545F69">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73" w:author="Unknown"/>
          <w:rFonts w:ascii="Consolas" w:eastAsia="Times New Roman" w:hAnsi="Consolas" w:cs="Consolas"/>
          <w:color w:val="111111"/>
          <w:sz w:val="18"/>
          <w:szCs w:val="18"/>
          <w:shd w:val="clear" w:color="auto" w:fill="FFFFFF"/>
        </w:rPr>
      </w:pPr>
      <w:ins w:id="74" w:author="Unknown">
        <w:r w:rsidRPr="00545F69">
          <w:rPr>
            <w:rFonts w:ascii="Consolas" w:eastAsia="Times New Roman" w:hAnsi="Consolas" w:cs="Consolas"/>
            <w:color w:val="111111"/>
            <w:sz w:val="18"/>
            <w:szCs w:val="18"/>
            <w:shd w:val="clear" w:color="auto" w:fill="FFFFFF"/>
          </w:rPr>
          <w:t>Dayan 2415 30 47</w:t>
        </w:r>
      </w:ins>
    </w:p>
    <w:p w:rsidR="00545F69" w:rsidRPr="00545F69" w:rsidRDefault="00545F69" w:rsidP="00545F69">
      <w:pPr>
        <w:spacing w:before="440" w:after="147" w:line="293" w:lineRule="atLeast"/>
        <w:outlineLvl w:val="2"/>
        <w:rPr>
          <w:ins w:id="75" w:author="Unknown"/>
          <w:rFonts w:ascii="Helvetica" w:eastAsia="Times New Roman" w:hAnsi="Helvetica" w:cs="Helvetica"/>
          <w:color w:val="111111"/>
          <w:sz w:val="27"/>
          <w:szCs w:val="27"/>
          <w:shd w:val="clear" w:color="auto" w:fill="FFFFFF"/>
        </w:rPr>
      </w:pPr>
      <w:ins w:id="76" w:author="Unknown">
        <w:r w:rsidRPr="00545F69">
          <w:rPr>
            <w:rFonts w:ascii="Helvetica" w:eastAsia="Times New Roman" w:hAnsi="Helvetica" w:cs="Helvetica"/>
            <w:color w:val="111111"/>
            <w:sz w:val="27"/>
            <w:szCs w:val="27"/>
            <w:shd w:val="clear" w:color="auto" w:fill="FFFFFF"/>
          </w:rPr>
          <w:t>1. Awk If Example: Check all the marks are exist</w:t>
        </w:r>
      </w:ins>
    </w:p>
    <w:p w:rsidR="00545F69" w:rsidRPr="00545F69" w:rsidRDefault="00545F69" w:rsidP="00545F69">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77" w:author="Unknown"/>
          <w:rFonts w:ascii="Consolas" w:eastAsia="Times New Roman" w:hAnsi="Consolas" w:cs="Consolas"/>
          <w:color w:val="111111"/>
          <w:sz w:val="18"/>
          <w:szCs w:val="18"/>
          <w:shd w:val="clear" w:color="auto" w:fill="FFFFFF"/>
        </w:rPr>
      </w:pPr>
      <w:ins w:id="78" w:author="Unknown">
        <w:r w:rsidRPr="00545F69">
          <w:rPr>
            <w:rFonts w:ascii="Consolas" w:eastAsia="Times New Roman" w:hAnsi="Consolas" w:cs="Consolas"/>
            <w:color w:val="111111"/>
            <w:sz w:val="18"/>
            <w:szCs w:val="18"/>
            <w:shd w:val="clear" w:color="auto" w:fill="FFFFFF"/>
          </w:rPr>
          <w:lastRenderedPageBreak/>
          <w:t>$ awk '{</w:t>
        </w:r>
      </w:ins>
    </w:p>
    <w:p w:rsidR="00545F69" w:rsidRPr="00545F69" w:rsidRDefault="00545F69" w:rsidP="00545F69">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79" w:author="Unknown"/>
          <w:rFonts w:ascii="Consolas" w:eastAsia="Times New Roman" w:hAnsi="Consolas" w:cs="Consolas"/>
          <w:color w:val="111111"/>
          <w:sz w:val="18"/>
          <w:szCs w:val="18"/>
          <w:shd w:val="clear" w:color="auto" w:fill="FFFFFF"/>
        </w:rPr>
      </w:pPr>
      <w:ins w:id="80" w:author="Unknown">
        <w:r w:rsidRPr="00545F69">
          <w:rPr>
            <w:rFonts w:ascii="Consolas" w:eastAsia="Times New Roman" w:hAnsi="Consolas" w:cs="Consolas"/>
            <w:color w:val="111111"/>
            <w:sz w:val="18"/>
            <w:szCs w:val="18"/>
            <w:shd w:val="clear" w:color="auto" w:fill="FFFFFF"/>
          </w:rPr>
          <w:t>if ($3 =="" || $4 == "" || $5 == "")</w:t>
        </w:r>
      </w:ins>
    </w:p>
    <w:p w:rsidR="00545F69" w:rsidRPr="00545F69" w:rsidRDefault="00545F69" w:rsidP="00545F69">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81" w:author="Unknown"/>
          <w:rFonts w:ascii="Consolas" w:eastAsia="Times New Roman" w:hAnsi="Consolas" w:cs="Consolas"/>
          <w:color w:val="111111"/>
          <w:sz w:val="18"/>
          <w:szCs w:val="18"/>
          <w:shd w:val="clear" w:color="auto" w:fill="FFFFFF"/>
        </w:rPr>
      </w:pPr>
      <w:ins w:id="82" w:author="Unknown">
        <w:r w:rsidRPr="00545F69">
          <w:rPr>
            <w:rFonts w:ascii="Consolas" w:eastAsia="Times New Roman" w:hAnsi="Consolas" w:cs="Consolas"/>
            <w:color w:val="111111"/>
            <w:sz w:val="18"/>
            <w:szCs w:val="18"/>
            <w:shd w:val="clear" w:color="auto" w:fill="FFFFFF"/>
          </w:rPr>
          <w:tab/>
          <w:t>print "Some score for the student",$1,"is missing";'</w:t>
        </w:r>
      </w:ins>
    </w:p>
    <w:p w:rsidR="00545F69" w:rsidRPr="00545F69" w:rsidRDefault="00545F69" w:rsidP="00545F69">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83" w:author="Unknown"/>
          <w:rFonts w:ascii="Consolas" w:eastAsia="Times New Roman" w:hAnsi="Consolas" w:cs="Consolas"/>
          <w:color w:val="111111"/>
          <w:sz w:val="18"/>
          <w:szCs w:val="18"/>
          <w:shd w:val="clear" w:color="auto" w:fill="FFFFFF"/>
        </w:rPr>
      </w:pPr>
      <w:ins w:id="84" w:author="Unknown">
        <w:r w:rsidRPr="00545F69">
          <w:rPr>
            <w:rFonts w:ascii="Consolas" w:eastAsia="Times New Roman" w:hAnsi="Consolas" w:cs="Consolas"/>
            <w:color w:val="111111"/>
            <w:sz w:val="18"/>
            <w:szCs w:val="18"/>
            <w:shd w:val="clear" w:color="auto" w:fill="FFFFFF"/>
          </w:rPr>
          <w:t>}' student-marks</w:t>
        </w:r>
      </w:ins>
    </w:p>
    <w:p w:rsidR="00545F69" w:rsidRPr="00545F69" w:rsidRDefault="00545F69" w:rsidP="00545F69">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85" w:author="Unknown"/>
          <w:rFonts w:ascii="Consolas" w:eastAsia="Times New Roman" w:hAnsi="Consolas" w:cs="Consolas"/>
          <w:color w:val="111111"/>
          <w:sz w:val="18"/>
          <w:szCs w:val="18"/>
          <w:shd w:val="clear" w:color="auto" w:fill="FFFFFF"/>
        </w:rPr>
      </w:pPr>
      <w:ins w:id="86" w:author="Unknown">
        <w:r w:rsidRPr="00545F69">
          <w:rPr>
            <w:rFonts w:ascii="Consolas" w:eastAsia="Times New Roman" w:hAnsi="Consolas" w:cs="Consolas"/>
            <w:color w:val="111111"/>
            <w:sz w:val="18"/>
            <w:szCs w:val="18"/>
            <w:shd w:val="clear" w:color="auto" w:fill="FFFFFF"/>
          </w:rPr>
          <w:t>Some score for the student RinRao is missing</w:t>
        </w:r>
      </w:ins>
    </w:p>
    <w:p w:rsidR="00545F69" w:rsidRPr="00545F69" w:rsidRDefault="00545F69" w:rsidP="00545F69">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87" w:author="Unknown"/>
          <w:rFonts w:ascii="Consolas" w:eastAsia="Times New Roman" w:hAnsi="Consolas" w:cs="Consolas"/>
          <w:color w:val="111111"/>
          <w:sz w:val="18"/>
          <w:szCs w:val="18"/>
          <w:shd w:val="clear" w:color="auto" w:fill="FFFFFF"/>
        </w:rPr>
      </w:pPr>
      <w:ins w:id="88" w:author="Unknown">
        <w:r w:rsidRPr="00545F69">
          <w:rPr>
            <w:rFonts w:ascii="Consolas" w:eastAsia="Times New Roman" w:hAnsi="Consolas" w:cs="Consolas"/>
            <w:color w:val="111111"/>
            <w:sz w:val="18"/>
            <w:szCs w:val="18"/>
            <w:shd w:val="clear" w:color="auto" w:fill="FFFFFF"/>
          </w:rPr>
          <w:t>Some score for the student Dayan is missing</w:t>
        </w:r>
      </w:ins>
    </w:p>
    <w:p w:rsidR="00545F69" w:rsidRPr="00545F69" w:rsidRDefault="00545F69" w:rsidP="00545F69">
      <w:pPr>
        <w:spacing w:after="377" w:line="330" w:lineRule="atLeast"/>
        <w:rPr>
          <w:ins w:id="89" w:author="Unknown"/>
          <w:rFonts w:ascii="Helvetica" w:eastAsia="Times New Roman" w:hAnsi="Helvetica" w:cs="Helvetica"/>
          <w:color w:val="111111"/>
          <w:sz w:val="21"/>
          <w:szCs w:val="21"/>
          <w:shd w:val="clear" w:color="auto" w:fill="FFFFFF"/>
        </w:rPr>
      </w:pPr>
      <w:ins w:id="90" w:author="Unknown">
        <w:r w:rsidRPr="00545F69">
          <w:rPr>
            <w:rFonts w:ascii="Helvetica" w:eastAsia="Times New Roman" w:hAnsi="Helvetica" w:cs="Helvetica"/>
            <w:color w:val="111111"/>
            <w:sz w:val="21"/>
            <w:szCs w:val="21"/>
            <w:shd w:val="clear" w:color="auto" w:fill="FFFFFF"/>
          </w:rPr>
          <w:t>$3, $4 and $5 are test scores of the student. If test score is equal to empty, it throws the message. || operator is to check any one of marks is not exist, it should alert.</w:t>
        </w:r>
      </w:ins>
    </w:p>
    <w:p w:rsidR="00545F69" w:rsidRPr="00545F69" w:rsidRDefault="00545F69" w:rsidP="00545F69">
      <w:pPr>
        <w:spacing w:before="440" w:after="147" w:line="293" w:lineRule="atLeast"/>
        <w:outlineLvl w:val="2"/>
        <w:rPr>
          <w:ins w:id="91" w:author="Unknown"/>
          <w:rFonts w:ascii="Helvetica" w:eastAsia="Times New Roman" w:hAnsi="Helvetica" w:cs="Helvetica"/>
          <w:color w:val="111111"/>
          <w:sz w:val="27"/>
          <w:szCs w:val="27"/>
          <w:shd w:val="clear" w:color="auto" w:fill="FFFFFF"/>
        </w:rPr>
      </w:pPr>
      <w:ins w:id="92" w:author="Unknown">
        <w:r w:rsidRPr="00545F69">
          <w:rPr>
            <w:rFonts w:ascii="Helvetica" w:eastAsia="Times New Roman" w:hAnsi="Helvetica" w:cs="Helvetica"/>
            <w:color w:val="111111"/>
            <w:sz w:val="27"/>
            <w:szCs w:val="27"/>
            <w:shd w:val="clear" w:color="auto" w:fill="FFFFFF"/>
          </w:rPr>
          <w:t>2. Awk If Else Example: Generate Pass/Fail Report based on Student marks in each subject</w:t>
        </w:r>
      </w:ins>
    </w:p>
    <w:p w:rsidR="00545F69" w:rsidRPr="00545F69" w:rsidRDefault="00545F69" w:rsidP="00545F69">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93" w:author="Unknown"/>
          <w:rFonts w:ascii="Consolas" w:eastAsia="Times New Roman" w:hAnsi="Consolas" w:cs="Consolas"/>
          <w:color w:val="111111"/>
          <w:sz w:val="18"/>
          <w:szCs w:val="18"/>
          <w:shd w:val="clear" w:color="auto" w:fill="FFFFFF"/>
        </w:rPr>
      </w:pPr>
      <w:ins w:id="94" w:author="Unknown">
        <w:r w:rsidRPr="00545F69">
          <w:rPr>
            <w:rFonts w:ascii="Consolas" w:eastAsia="Times New Roman" w:hAnsi="Consolas" w:cs="Consolas"/>
            <w:color w:val="111111"/>
            <w:sz w:val="18"/>
            <w:szCs w:val="18"/>
            <w:shd w:val="clear" w:color="auto" w:fill="FFFFFF"/>
          </w:rPr>
          <w:t>$ awk '{</w:t>
        </w:r>
      </w:ins>
    </w:p>
    <w:p w:rsidR="00545F69" w:rsidRPr="00545F69" w:rsidRDefault="00545F69" w:rsidP="00545F69">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95" w:author="Unknown"/>
          <w:rFonts w:ascii="Consolas" w:eastAsia="Times New Roman" w:hAnsi="Consolas" w:cs="Consolas"/>
          <w:color w:val="111111"/>
          <w:sz w:val="18"/>
          <w:szCs w:val="18"/>
          <w:shd w:val="clear" w:color="auto" w:fill="FFFFFF"/>
        </w:rPr>
      </w:pPr>
      <w:ins w:id="96" w:author="Unknown">
        <w:r w:rsidRPr="00545F69">
          <w:rPr>
            <w:rFonts w:ascii="Consolas" w:eastAsia="Times New Roman" w:hAnsi="Consolas" w:cs="Consolas"/>
            <w:color w:val="111111"/>
            <w:sz w:val="18"/>
            <w:szCs w:val="18"/>
            <w:shd w:val="clear" w:color="auto" w:fill="FFFFFF"/>
          </w:rPr>
          <w:t>if ($3 &gt;=35 &amp;&amp; $4 &gt;= 35 &amp;&amp; $5 &gt;= 35)</w:t>
        </w:r>
      </w:ins>
    </w:p>
    <w:p w:rsidR="00545F69" w:rsidRPr="00545F69" w:rsidRDefault="00545F69" w:rsidP="00545F69">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97" w:author="Unknown"/>
          <w:rFonts w:ascii="Consolas" w:eastAsia="Times New Roman" w:hAnsi="Consolas" w:cs="Consolas"/>
          <w:color w:val="111111"/>
          <w:sz w:val="18"/>
          <w:szCs w:val="18"/>
          <w:shd w:val="clear" w:color="auto" w:fill="FFFFFF"/>
        </w:rPr>
      </w:pPr>
      <w:ins w:id="98" w:author="Unknown">
        <w:r w:rsidRPr="00545F69">
          <w:rPr>
            <w:rFonts w:ascii="Consolas" w:eastAsia="Times New Roman" w:hAnsi="Consolas" w:cs="Consolas"/>
            <w:color w:val="111111"/>
            <w:sz w:val="18"/>
            <w:szCs w:val="18"/>
            <w:shd w:val="clear" w:color="auto" w:fill="FFFFFF"/>
          </w:rPr>
          <w:tab/>
          <w:t>print $0,"=&gt;","Pass";</w:t>
        </w:r>
      </w:ins>
    </w:p>
    <w:p w:rsidR="00545F69" w:rsidRPr="00545F69" w:rsidRDefault="00545F69" w:rsidP="00545F69">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99" w:author="Unknown"/>
          <w:rFonts w:ascii="Consolas" w:eastAsia="Times New Roman" w:hAnsi="Consolas" w:cs="Consolas"/>
          <w:color w:val="111111"/>
          <w:sz w:val="18"/>
          <w:szCs w:val="18"/>
          <w:shd w:val="clear" w:color="auto" w:fill="FFFFFF"/>
        </w:rPr>
      </w:pPr>
      <w:ins w:id="100" w:author="Unknown">
        <w:r w:rsidRPr="00545F69">
          <w:rPr>
            <w:rFonts w:ascii="Consolas" w:eastAsia="Times New Roman" w:hAnsi="Consolas" w:cs="Consolas"/>
            <w:color w:val="111111"/>
            <w:sz w:val="18"/>
            <w:szCs w:val="18"/>
            <w:shd w:val="clear" w:color="auto" w:fill="FFFFFF"/>
          </w:rPr>
          <w:t>else</w:t>
        </w:r>
      </w:ins>
    </w:p>
    <w:p w:rsidR="00545F69" w:rsidRPr="00545F69" w:rsidRDefault="00545F69" w:rsidP="00545F69">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101" w:author="Unknown"/>
          <w:rFonts w:ascii="Consolas" w:eastAsia="Times New Roman" w:hAnsi="Consolas" w:cs="Consolas"/>
          <w:color w:val="111111"/>
          <w:sz w:val="18"/>
          <w:szCs w:val="18"/>
          <w:shd w:val="clear" w:color="auto" w:fill="FFFFFF"/>
        </w:rPr>
      </w:pPr>
      <w:ins w:id="102" w:author="Unknown">
        <w:r w:rsidRPr="00545F69">
          <w:rPr>
            <w:rFonts w:ascii="Consolas" w:eastAsia="Times New Roman" w:hAnsi="Consolas" w:cs="Consolas"/>
            <w:color w:val="111111"/>
            <w:sz w:val="18"/>
            <w:szCs w:val="18"/>
            <w:shd w:val="clear" w:color="auto" w:fill="FFFFFF"/>
          </w:rPr>
          <w:tab/>
          <w:t>print $0,"=&gt;","Fail";</w:t>
        </w:r>
      </w:ins>
    </w:p>
    <w:p w:rsidR="00545F69" w:rsidRPr="00545F69" w:rsidRDefault="00545F69" w:rsidP="00545F69">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103" w:author="Unknown"/>
          <w:rFonts w:ascii="Consolas" w:eastAsia="Times New Roman" w:hAnsi="Consolas" w:cs="Consolas"/>
          <w:color w:val="111111"/>
          <w:sz w:val="18"/>
          <w:szCs w:val="18"/>
          <w:shd w:val="clear" w:color="auto" w:fill="FFFFFF"/>
        </w:rPr>
      </w:pPr>
      <w:ins w:id="104" w:author="Unknown">
        <w:r w:rsidRPr="00545F69">
          <w:rPr>
            <w:rFonts w:ascii="Consolas" w:eastAsia="Times New Roman" w:hAnsi="Consolas" w:cs="Consolas"/>
            <w:color w:val="111111"/>
            <w:sz w:val="18"/>
            <w:szCs w:val="18"/>
            <w:shd w:val="clear" w:color="auto" w:fill="FFFFFF"/>
          </w:rPr>
          <w:t>}' student-marks</w:t>
        </w:r>
      </w:ins>
    </w:p>
    <w:p w:rsidR="00545F69" w:rsidRPr="00545F69" w:rsidRDefault="00545F69" w:rsidP="00545F69">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105" w:author="Unknown"/>
          <w:rFonts w:ascii="Consolas" w:eastAsia="Times New Roman" w:hAnsi="Consolas" w:cs="Consolas"/>
          <w:color w:val="111111"/>
          <w:sz w:val="18"/>
          <w:szCs w:val="18"/>
          <w:shd w:val="clear" w:color="auto" w:fill="FFFFFF"/>
        </w:rPr>
      </w:pPr>
      <w:ins w:id="106" w:author="Unknown">
        <w:r w:rsidRPr="00545F69">
          <w:rPr>
            <w:rFonts w:ascii="Consolas" w:eastAsia="Times New Roman" w:hAnsi="Consolas" w:cs="Consolas"/>
            <w:color w:val="111111"/>
            <w:sz w:val="18"/>
            <w:szCs w:val="18"/>
            <w:shd w:val="clear" w:color="auto" w:fill="FFFFFF"/>
          </w:rPr>
          <w:t>Jones 2143 78 84 77 =&gt; Pass</w:t>
        </w:r>
      </w:ins>
    </w:p>
    <w:p w:rsidR="00545F69" w:rsidRPr="00545F69" w:rsidRDefault="00545F69" w:rsidP="00545F69">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107" w:author="Unknown"/>
          <w:rFonts w:ascii="Consolas" w:eastAsia="Times New Roman" w:hAnsi="Consolas" w:cs="Consolas"/>
          <w:color w:val="111111"/>
          <w:sz w:val="18"/>
          <w:szCs w:val="18"/>
          <w:shd w:val="clear" w:color="auto" w:fill="FFFFFF"/>
        </w:rPr>
      </w:pPr>
      <w:ins w:id="108" w:author="Unknown">
        <w:r w:rsidRPr="00545F69">
          <w:rPr>
            <w:rFonts w:ascii="Consolas" w:eastAsia="Times New Roman" w:hAnsi="Consolas" w:cs="Consolas"/>
            <w:color w:val="111111"/>
            <w:sz w:val="18"/>
            <w:szCs w:val="18"/>
            <w:shd w:val="clear" w:color="auto" w:fill="FFFFFF"/>
          </w:rPr>
          <w:lastRenderedPageBreak/>
          <w:t>Gondrol 2321 56 58 45 =&gt; Pass</w:t>
        </w:r>
      </w:ins>
    </w:p>
    <w:p w:rsidR="00545F69" w:rsidRPr="00545F69" w:rsidRDefault="00545F69" w:rsidP="00545F69">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109" w:author="Unknown"/>
          <w:rFonts w:ascii="Consolas" w:eastAsia="Times New Roman" w:hAnsi="Consolas" w:cs="Consolas"/>
          <w:color w:val="111111"/>
          <w:sz w:val="18"/>
          <w:szCs w:val="18"/>
          <w:shd w:val="clear" w:color="auto" w:fill="FFFFFF"/>
        </w:rPr>
      </w:pPr>
      <w:ins w:id="110" w:author="Unknown">
        <w:r w:rsidRPr="00545F69">
          <w:rPr>
            <w:rFonts w:ascii="Consolas" w:eastAsia="Times New Roman" w:hAnsi="Consolas" w:cs="Consolas"/>
            <w:color w:val="111111"/>
            <w:sz w:val="18"/>
            <w:szCs w:val="18"/>
            <w:shd w:val="clear" w:color="auto" w:fill="FFFFFF"/>
          </w:rPr>
          <w:t>RinRao 2122 38 37 =&gt; Fail</w:t>
        </w:r>
      </w:ins>
    </w:p>
    <w:p w:rsidR="00545F69" w:rsidRPr="00545F69" w:rsidRDefault="00545F69" w:rsidP="00545F69">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111" w:author="Unknown"/>
          <w:rFonts w:ascii="Consolas" w:eastAsia="Times New Roman" w:hAnsi="Consolas" w:cs="Consolas"/>
          <w:color w:val="111111"/>
          <w:sz w:val="18"/>
          <w:szCs w:val="18"/>
          <w:shd w:val="clear" w:color="auto" w:fill="FFFFFF"/>
        </w:rPr>
      </w:pPr>
      <w:ins w:id="112" w:author="Unknown">
        <w:r w:rsidRPr="00545F69">
          <w:rPr>
            <w:rFonts w:ascii="Consolas" w:eastAsia="Times New Roman" w:hAnsi="Consolas" w:cs="Consolas"/>
            <w:color w:val="111111"/>
            <w:sz w:val="18"/>
            <w:szCs w:val="18"/>
            <w:shd w:val="clear" w:color="auto" w:fill="FFFFFF"/>
          </w:rPr>
          <w:t>Edwin 2537 87 97 95 =&gt; Pass</w:t>
        </w:r>
      </w:ins>
    </w:p>
    <w:p w:rsidR="00545F69" w:rsidRPr="00545F69" w:rsidRDefault="00545F69" w:rsidP="00545F69">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113" w:author="Unknown"/>
          <w:rFonts w:ascii="Consolas" w:eastAsia="Times New Roman" w:hAnsi="Consolas" w:cs="Consolas"/>
          <w:color w:val="111111"/>
          <w:sz w:val="18"/>
          <w:szCs w:val="18"/>
          <w:shd w:val="clear" w:color="auto" w:fill="FFFFFF"/>
        </w:rPr>
      </w:pPr>
      <w:ins w:id="114" w:author="Unknown">
        <w:r w:rsidRPr="00545F69">
          <w:rPr>
            <w:rFonts w:ascii="Consolas" w:eastAsia="Times New Roman" w:hAnsi="Consolas" w:cs="Consolas"/>
            <w:color w:val="111111"/>
            <w:sz w:val="18"/>
            <w:szCs w:val="18"/>
            <w:shd w:val="clear" w:color="auto" w:fill="FFFFFF"/>
          </w:rPr>
          <w:t>Dayan 2415 30 47 =&gt; Fail</w:t>
        </w:r>
      </w:ins>
    </w:p>
    <w:p w:rsidR="00545F69" w:rsidRPr="00545F69" w:rsidRDefault="00545F69" w:rsidP="00545F69">
      <w:pPr>
        <w:spacing w:after="377" w:line="330" w:lineRule="atLeast"/>
        <w:rPr>
          <w:ins w:id="115" w:author="Unknown"/>
          <w:rFonts w:ascii="Helvetica" w:eastAsia="Times New Roman" w:hAnsi="Helvetica" w:cs="Helvetica"/>
          <w:color w:val="111111"/>
          <w:sz w:val="21"/>
          <w:szCs w:val="21"/>
          <w:shd w:val="clear" w:color="auto" w:fill="FFFFFF"/>
        </w:rPr>
      </w:pPr>
      <w:ins w:id="116" w:author="Unknown">
        <w:r w:rsidRPr="00545F69">
          <w:rPr>
            <w:rFonts w:ascii="Helvetica" w:eastAsia="Times New Roman" w:hAnsi="Helvetica" w:cs="Helvetica"/>
            <w:color w:val="111111"/>
            <w:sz w:val="21"/>
            <w:szCs w:val="21"/>
            <w:shd w:val="clear" w:color="auto" w:fill="FFFFFF"/>
          </w:rPr>
          <w:t>The condition for Pass is all the test score mark should be greater than or equal to 35. So all the test scores are checked if greater than 35, then it prints the whole line and string “Pass”, else i.e even if any one of the test score doesn’t meet the condition, it prints the whole line and prints the string “Fail”.</w:t>
        </w:r>
      </w:ins>
    </w:p>
    <w:p w:rsidR="00545F69" w:rsidRPr="00545F69" w:rsidRDefault="00545F69" w:rsidP="00545F69">
      <w:pPr>
        <w:spacing w:before="440" w:after="147" w:line="293" w:lineRule="atLeast"/>
        <w:outlineLvl w:val="2"/>
        <w:rPr>
          <w:ins w:id="117" w:author="Unknown"/>
          <w:rFonts w:ascii="Helvetica" w:eastAsia="Times New Roman" w:hAnsi="Helvetica" w:cs="Helvetica"/>
          <w:color w:val="111111"/>
          <w:sz w:val="27"/>
          <w:szCs w:val="27"/>
          <w:shd w:val="clear" w:color="auto" w:fill="FFFFFF"/>
        </w:rPr>
      </w:pPr>
      <w:ins w:id="118" w:author="Unknown">
        <w:r w:rsidRPr="00545F69">
          <w:rPr>
            <w:rFonts w:ascii="Helvetica" w:eastAsia="Times New Roman" w:hAnsi="Helvetica" w:cs="Helvetica"/>
            <w:color w:val="111111"/>
            <w:sz w:val="27"/>
            <w:szCs w:val="27"/>
            <w:shd w:val="clear" w:color="auto" w:fill="FFFFFF"/>
          </w:rPr>
          <w:t>3. Awk If Else If Example: Find the average and grade for every student</w:t>
        </w:r>
      </w:ins>
    </w:p>
    <w:p w:rsidR="00545F69" w:rsidRPr="00545F69" w:rsidRDefault="00545F69" w:rsidP="00545F69">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119" w:author="Unknown"/>
          <w:rFonts w:ascii="Consolas" w:eastAsia="Times New Roman" w:hAnsi="Consolas" w:cs="Consolas"/>
          <w:color w:val="111111"/>
          <w:sz w:val="18"/>
          <w:szCs w:val="18"/>
          <w:shd w:val="clear" w:color="auto" w:fill="FFFFFF"/>
        </w:rPr>
      </w:pPr>
      <w:ins w:id="120" w:author="Unknown">
        <w:r w:rsidRPr="00545F69">
          <w:rPr>
            <w:rFonts w:ascii="Consolas" w:eastAsia="Times New Roman" w:hAnsi="Consolas" w:cs="Consolas"/>
            <w:color w:val="111111"/>
            <w:sz w:val="18"/>
            <w:szCs w:val="18"/>
            <w:shd w:val="clear" w:color="auto" w:fill="FFFFFF"/>
          </w:rPr>
          <w:t>$ cat grade.awk</w:t>
        </w:r>
      </w:ins>
    </w:p>
    <w:p w:rsidR="00545F69" w:rsidRPr="00545F69" w:rsidRDefault="00545F69" w:rsidP="00545F69">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121" w:author="Unknown"/>
          <w:rFonts w:ascii="Consolas" w:eastAsia="Times New Roman" w:hAnsi="Consolas" w:cs="Consolas"/>
          <w:color w:val="111111"/>
          <w:sz w:val="18"/>
          <w:szCs w:val="18"/>
          <w:shd w:val="clear" w:color="auto" w:fill="FFFFFF"/>
        </w:rPr>
      </w:pPr>
      <w:ins w:id="122" w:author="Unknown">
        <w:r w:rsidRPr="00545F69">
          <w:rPr>
            <w:rFonts w:ascii="Consolas" w:eastAsia="Times New Roman" w:hAnsi="Consolas" w:cs="Consolas"/>
            <w:color w:val="111111"/>
            <w:sz w:val="18"/>
            <w:szCs w:val="18"/>
            <w:shd w:val="clear" w:color="auto" w:fill="FFFFFF"/>
          </w:rPr>
          <w:t>{</w:t>
        </w:r>
      </w:ins>
    </w:p>
    <w:p w:rsidR="00545F69" w:rsidRPr="00545F69" w:rsidRDefault="00545F69" w:rsidP="00545F69">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123" w:author="Unknown"/>
          <w:rFonts w:ascii="Consolas" w:eastAsia="Times New Roman" w:hAnsi="Consolas" w:cs="Consolas"/>
          <w:color w:val="111111"/>
          <w:sz w:val="18"/>
          <w:szCs w:val="18"/>
          <w:shd w:val="clear" w:color="auto" w:fill="FFFFFF"/>
        </w:rPr>
      </w:pPr>
      <w:ins w:id="124" w:author="Unknown">
        <w:r w:rsidRPr="00545F69">
          <w:rPr>
            <w:rFonts w:ascii="Consolas" w:eastAsia="Times New Roman" w:hAnsi="Consolas" w:cs="Consolas"/>
            <w:color w:val="111111"/>
            <w:sz w:val="18"/>
            <w:szCs w:val="18"/>
            <w:shd w:val="clear" w:color="auto" w:fill="FFFFFF"/>
          </w:rPr>
          <w:t>total=$3+$4+$5;</w:t>
        </w:r>
      </w:ins>
    </w:p>
    <w:p w:rsidR="00545F69" w:rsidRPr="00545F69" w:rsidRDefault="00545F69" w:rsidP="00545F69">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125" w:author="Unknown"/>
          <w:rFonts w:ascii="Consolas" w:eastAsia="Times New Roman" w:hAnsi="Consolas" w:cs="Consolas"/>
          <w:color w:val="111111"/>
          <w:sz w:val="18"/>
          <w:szCs w:val="18"/>
          <w:shd w:val="clear" w:color="auto" w:fill="FFFFFF"/>
        </w:rPr>
      </w:pPr>
      <w:ins w:id="126" w:author="Unknown">
        <w:r w:rsidRPr="00545F69">
          <w:rPr>
            <w:rFonts w:ascii="Consolas" w:eastAsia="Times New Roman" w:hAnsi="Consolas" w:cs="Consolas"/>
            <w:color w:val="111111"/>
            <w:sz w:val="18"/>
            <w:szCs w:val="18"/>
            <w:shd w:val="clear" w:color="auto" w:fill="FFFFFF"/>
          </w:rPr>
          <w:t>avg=total/3;</w:t>
        </w:r>
      </w:ins>
    </w:p>
    <w:p w:rsidR="00545F69" w:rsidRPr="00545F69" w:rsidRDefault="00545F69" w:rsidP="00545F69">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127" w:author="Unknown"/>
          <w:rFonts w:ascii="Consolas" w:eastAsia="Times New Roman" w:hAnsi="Consolas" w:cs="Consolas"/>
          <w:color w:val="111111"/>
          <w:sz w:val="18"/>
          <w:szCs w:val="18"/>
          <w:shd w:val="clear" w:color="auto" w:fill="FFFFFF"/>
        </w:rPr>
      </w:pPr>
      <w:ins w:id="128" w:author="Unknown">
        <w:r w:rsidRPr="00545F69">
          <w:rPr>
            <w:rFonts w:ascii="Consolas" w:eastAsia="Times New Roman" w:hAnsi="Consolas" w:cs="Consolas"/>
            <w:color w:val="111111"/>
            <w:sz w:val="18"/>
            <w:szCs w:val="18"/>
            <w:shd w:val="clear" w:color="auto" w:fill="FFFFFF"/>
          </w:rPr>
          <w:t>if ( avg &gt;= 90 ) grade="A";</w:t>
        </w:r>
      </w:ins>
    </w:p>
    <w:p w:rsidR="00545F69" w:rsidRPr="00545F69" w:rsidRDefault="00545F69" w:rsidP="00545F69">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129" w:author="Unknown"/>
          <w:rFonts w:ascii="Consolas" w:eastAsia="Times New Roman" w:hAnsi="Consolas" w:cs="Consolas"/>
          <w:color w:val="111111"/>
          <w:sz w:val="18"/>
          <w:szCs w:val="18"/>
          <w:shd w:val="clear" w:color="auto" w:fill="FFFFFF"/>
        </w:rPr>
      </w:pPr>
      <w:ins w:id="130" w:author="Unknown">
        <w:r w:rsidRPr="00545F69">
          <w:rPr>
            <w:rFonts w:ascii="Consolas" w:eastAsia="Times New Roman" w:hAnsi="Consolas" w:cs="Consolas"/>
            <w:color w:val="111111"/>
            <w:sz w:val="18"/>
            <w:szCs w:val="18"/>
            <w:shd w:val="clear" w:color="auto" w:fill="FFFFFF"/>
          </w:rPr>
          <w:t>else if ( avg &gt;= 80) grade ="B";</w:t>
        </w:r>
      </w:ins>
    </w:p>
    <w:p w:rsidR="00545F69" w:rsidRPr="00545F69" w:rsidRDefault="00545F69" w:rsidP="00545F69">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131" w:author="Unknown"/>
          <w:rFonts w:ascii="Consolas" w:eastAsia="Times New Roman" w:hAnsi="Consolas" w:cs="Consolas"/>
          <w:color w:val="111111"/>
          <w:sz w:val="18"/>
          <w:szCs w:val="18"/>
          <w:shd w:val="clear" w:color="auto" w:fill="FFFFFF"/>
        </w:rPr>
      </w:pPr>
      <w:ins w:id="132" w:author="Unknown">
        <w:r w:rsidRPr="00545F69">
          <w:rPr>
            <w:rFonts w:ascii="Consolas" w:eastAsia="Times New Roman" w:hAnsi="Consolas" w:cs="Consolas"/>
            <w:color w:val="111111"/>
            <w:sz w:val="18"/>
            <w:szCs w:val="18"/>
            <w:shd w:val="clear" w:color="auto" w:fill="FFFFFF"/>
          </w:rPr>
          <w:t>else if (avg &gt;= 70) grade ="C";</w:t>
        </w:r>
      </w:ins>
    </w:p>
    <w:p w:rsidR="00545F69" w:rsidRPr="00545F69" w:rsidRDefault="00545F69" w:rsidP="00545F69">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133" w:author="Unknown"/>
          <w:rFonts w:ascii="Consolas" w:eastAsia="Times New Roman" w:hAnsi="Consolas" w:cs="Consolas"/>
          <w:color w:val="111111"/>
          <w:sz w:val="18"/>
          <w:szCs w:val="18"/>
          <w:shd w:val="clear" w:color="auto" w:fill="FFFFFF"/>
        </w:rPr>
      </w:pPr>
      <w:ins w:id="134" w:author="Unknown">
        <w:r w:rsidRPr="00545F69">
          <w:rPr>
            <w:rFonts w:ascii="Consolas" w:eastAsia="Times New Roman" w:hAnsi="Consolas" w:cs="Consolas"/>
            <w:color w:val="111111"/>
            <w:sz w:val="18"/>
            <w:szCs w:val="18"/>
            <w:shd w:val="clear" w:color="auto" w:fill="FFFFFF"/>
          </w:rPr>
          <w:t>else grade="D";</w:t>
        </w:r>
      </w:ins>
    </w:p>
    <w:p w:rsidR="00545F69" w:rsidRPr="00545F69" w:rsidRDefault="00545F69" w:rsidP="00545F69">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135" w:author="Unknown"/>
          <w:rFonts w:ascii="Consolas" w:eastAsia="Times New Roman" w:hAnsi="Consolas" w:cs="Consolas"/>
          <w:color w:val="111111"/>
          <w:sz w:val="18"/>
          <w:szCs w:val="18"/>
          <w:shd w:val="clear" w:color="auto" w:fill="FFFFFF"/>
        </w:rPr>
      </w:pPr>
    </w:p>
    <w:p w:rsidR="00545F69" w:rsidRPr="00545F69" w:rsidRDefault="00545F69" w:rsidP="00545F69">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136" w:author="Unknown"/>
          <w:rFonts w:ascii="Consolas" w:eastAsia="Times New Roman" w:hAnsi="Consolas" w:cs="Consolas"/>
          <w:color w:val="111111"/>
          <w:sz w:val="18"/>
          <w:szCs w:val="18"/>
          <w:shd w:val="clear" w:color="auto" w:fill="FFFFFF"/>
        </w:rPr>
      </w:pPr>
      <w:ins w:id="137" w:author="Unknown">
        <w:r w:rsidRPr="00545F69">
          <w:rPr>
            <w:rFonts w:ascii="Consolas" w:eastAsia="Times New Roman" w:hAnsi="Consolas" w:cs="Consolas"/>
            <w:color w:val="111111"/>
            <w:sz w:val="18"/>
            <w:szCs w:val="18"/>
            <w:shd w:val="clear" w:color="auto" w:fill="FFFFFF"/>
          </w:rPr>
          <w:lastRenderedPageBreak/>
          <w:t>print $0,"=&gt;",grade;</w:t>
        </w:r>
      </w:ins>
    </w:p>
    <w:p w:rsidR="00545F69" w:rsidRPr="00545F69" w:rsidRDefault="00545F69" w:rsidP="00545F69">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138" w:author="Unknown"/>
          <w:rFonts w:ascii="Consolas" w:eastAsia="Times New Roman" w:hAnsi="Consolas" w:cs="Consolas"/>
          <w:color w:val="111111"/>
          <w:sz w:val="18"/>
          <w:szCs w:val="18"/>
          <w:shd w:val="clear" w:color="auto" w:fill="FFFFFF"/>
        </w:rPr>
      </w:pPr>
      <w:ins w:id="139" w:author="Unknown">
        <w:r w:rsidRPr="00545F69">
          <w:rPr>
            <w:rFonts w:ascii="Consolas" w:eastAsia="Times New Roman" w:hAnsi="Consolas" w:cs="Consolas"/>
            <w:color w:val="111111"/>
            <w:sz w:val="18"/>
            <w:szCs w:val="18"/>
            <w:shd w:val="clear" w:color="auto" w:fill="FFFFFF"/>
          </w:rPr>
          <w:t>}</w:t>
        </w:r>
      </w:ins>
    </w:p>
    <w:p w:rsidR="00545F69" w:rsidRPr="00545F69" w:rsidRDefault="00545F69" w:rsidP="00545F69">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140" w:author="Unknown"/>
          <w:rFonts w:ascii="Consolas" w:eastAsia="Times New Roman" w:hAnsi="Consolas" w:cs="Consolas"/>
          <w:color w:val="111111"/>
          <w:sz w:val="18"/>
          <w:szCs w:val="18"/>
          <w:shd w:val="clear" w:color="auto" w:fill="FFFFFF"/>
        </w:rPr>
      </w:pPr>
      <w:ins w:id="141" w:author="Unknown">
        <w:r w:rsidRPr="00545F69">
          <w:rPr>
            <w:rFonts w:ascii="Consolas" w:eastAsia="Times New Roman" w:hAnsi="Consolas" w:cs="Consolas"/>
            <w:color w:val="111111"/>
            <w:sz w:val="18"/>
            <w:szCs w:val="18"/>
            <w:shd w:val="clear" w:color="auto" w:fill="FFFFFF"/>
          </w:rPr>
          <w:t>$ awk -f grade.awk student-marks</w:t>
        </w:r>
      </w:ins>
    </w:p>
    <w:p w:rsidR="00545F69" w:rsidRPr="00545F69" w:rsidRDefault="00545F69" w:rsidP="00545F69">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142" w:author="Unknown"/>
          <w:rFonts w:ascii="Consolas" w:eastAsia="Times New Roman" w:hAnsi="Consolas" w:cs="Consolas"/>
          <w:color w:val="111111"/>
          <w:sz w:val="18"/>
          <w:szCs w:val="18"/>
          <w:shd w:val="clear" w:color="auto" w:fill="FFFFFF"/>
        </w:rPr>
      </w:pPr>
      <w:ins w:id="143" w:author="Unknown">
        <w:r w:rsidRPr="00545F69">
          <w:rPr>
            <w:rFonts w:ascii="Consolas" w:eastAsia="Times New Roman" w:hAnsi="Consolas" w:cs="Consolas"/>
            <w:color w:val="111111"/>
            <w:sz w:val="18"/>
            <w:szCs w:val="18"/>
            <w:shd w:val="clear" w:color="auto" w:fill="FFFFFF"/>
          </w:rPr>
          <w:t>Jones 2143 78 84 77 =&gt; C</w:t>
        </w:r>
      </w:ins>
    </w:p>
    <w:p w:rsidR="00545F69" w:rsidRPr="00545F69" w:rsidRDefault="00545F69" w:rsidP="00545F69">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144" w:author="Unknown"/>
          <w:rFonts w:ascii="Consolas" w:eastAsia="Times New Roman" w:hAnsi="Consolas" w:cs="Consolas"/>
          <w:color w:val="111111"/>
          <w:sz w:val="18"/>
          <w:szCs w:val="18"/>
          <w:shd w:val="clear" w:color="auto" w:fill="FFFFFF"/>
        </w:rPr>
      </w:pPr>
      <w:ins w:id="145" w:author="Unknown">
        <w:r w:rsidRPr="00545F69">
          <w:rPr>
            <w:rFonts w:ascii="Consolas" w:eastAsia="Times New Roman" w:hAnsi="Consolas" w:cs="Consolas"/>
            <w:color w:val="111111"/>
            <w:sz w:val="18"/>
            <w:szCs w:val="18"/>
            <w:shd w:val="clear" w:color="auto" w:fill="FFFFFF"/>
          </w:rPr>
          <w:t>Gondrol 2321 56 58 45 =&gt; D</w:t>
        </w:r>
      </w:ins>
    </w:p>
    <w:p w:rsidR="00545F69" w:rsidRPr="00545F69" w:rsidRDefault="00545F69" w:rsidP="00545F69">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146" w:author="Unknown"/>
          <w:rFonts w:ascii="Consolas" w:eastAsia="Times New Roman" w:hAnsi="Consolas" w:cs="Consolas"/>
          <w:color w:val="111111"/>
          <w:sz w:val="18"/>
          <w:szCs w:val="18"/>
          <w:shd w:val="clear" w:color="auto" w:fill="FFFFFF"/>
        </w:rPr>
      </w:pPr>
      <w:ins w:id="147" w:author="Unknown">
        <w:r w:rsidRPr="00545F69">
          <w:rPr>
            <w:rFonts w:ascii="Consolas" w:eastAsia="Times New Roman" w:hAnsi="Consolas" w:cs="Consolas"/>
            <w:color w:val="111111"/>
            <w:sz w:val="18"/>
            <w:szCs w:val="18"/>
            <w:shd w:val="clear" w:color="auto" w:fill="FFFFFF"/>
          </w:rPr>
          <w:t>RinRao 2122 38 37 =&gt; D</w:t>
        </w:r>
      </w:ins>
    </w:p>
    <w:p w:rsidR="00545F69" w:rsidRPr="00545F69" w:rsidRDefault="00545F69" w:rsidP="00545F69">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148" w:author="Unknown"/>
          <w:rFonts w:ascii="Consolas" w:eastAsia="Times New Roman" w:hAnsi="Consolas" w:cs="Consolas"/>
          <w:color w:val="111111"/>
          <w:sz w:val="18"/>
          <w:szCs w:val="18"/>
          <w:shd w:val="clear" w:color="auto" w:fill="FFFFFF"/>
        </w:rPr>
      </w:pPr>
      <w:ins w:id="149" w:author="Unknown">
        <w:r w:rsidRPr="00545F69">
          <w:rPr>
            <w:rFonts w:ascii="Consolas" w:eastAsia="Times New Roman" w:hAnsi="Consolas" w:cs="Consolas"/>
            <w:color w:val="111111"/>
            <w:sz w:val="18"/>
            <w:szCs w:val="18"/>
            <w:shd w:val="clear" w:color="auto" w:fill="FFFFFF"/>
          </w:rPr>
          <w:t>Edwin 2537 87 97 95 =&gt; A</w:t>
        </w:r>
      </w:ins>
    </w:p>
    <w:p w:rsidR="00545F69" w:rsidRPr="00545F69" w:rsidRDefault="00545F69" w:rsidP="00545F69">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150" w:author="Unknown"/>
          <w:rFonts w:ascii="Consolas" w:eastAsia="Times New Roman" w:hAnsi="Consolas" w:cs="Consolas"/>
          <w:color w:val="111111"/>
          <w:sz w:val="18"/>
          <w:szCs w:val="18"/>
          <w:shd w:val="clear" w:color="auto" w:fill="FFFFFF"/>
        </w:rPr>
      </w:pPr>
      <w:ins w:id="151" w:author="Unknown">
        <w:r w:rsidRPr="00545F69">
          <w:rPr>
            <w:rFonts w:ascii="Consolas" w:eastAsia="Times New Roman" w:hAnsi="Consolas" w:cs="Consolas"/>
            <w:color w:val="111111"/>
            <w:sz w:val="18"/>
            <w:szCs w:val="18"/>
            <w:shd w:val="clear" w:color="auto" w:fill="FFFFFF"/>
          </w:rPr>
          <w:t>Dayan 2415 30 47 =&gt; D</w:t>
        </w:r>
      </w:ins>
    </w:p>
    <w:p w:rsidR="00545F69" w:rsidRPr="00545F69" w:rsidRDefault="00545F69" w:rsidP="00545F69">
      <w:pPr>
        <w:spacing w:after="377" w:line="330" w:lineRule="atLeast"/>
        <w:rPr>
          <w:ins w:id="152" w:author="Unknown"/>
          <w:rFonts w:ascii="Helvetica" w:eastAsia="Times New Roman" w:hAnsi="Helvetica" w:cs="Helvetica"/>
          <w:color w:val="111111"/>
          <w:sz w:val="21"/>
          <w:szCs w:val="21"/>
          <w:shd w:val="clear" w:color="auto" w:fill="FFFFFF"/>
        </w:rPr>
      </w:pPr>
      <w:ins w:id="153" w:author="Unknown">
        <w:r w:rsidRPr="00545F69">
          <w:rPr>
            <w:rFonts w:ascii="Helvetica" w:eastAsia="Times New Roman" w:hAnsi="Helvetica" w:cs="Helvetica"/>
            <w:color w:val="111111"/>
            <w:sz w:val="21"/>
            <w:szCs w:val="21"/>
            <w:shd w:val="clear" w:color="auto" w:fill="FFFFFF"/>
          </w:rPr>
          <w:t>In the above awk script, the variable called ‘avg’ has the average of the three test scores. If the average is greater than or equal to 90, then grade is A, or if the average is greater than or equal to 80 then grade is B, if the average is greater than or equal to 70, then the grade is C. Or else the grade is D.</w:t>
        </w:r>
      </w:ins>
    </w:p>
    <w:p w:rsidR="00545F69" w:rsidRPr="00545F69" w:rsidRDefault="00545F69" w:rsidP="00545F69">
      <w:pPr>
        <w:spacing w:before="440" w:after="147" w:line="293" w:lineRule="atLeast"/>
        <w:outlineLvl w:val="2"/>
        <w:rPr>
          <w:ins w:id="154" w:author="Unknown"/>
          <w:rFonts w:ascii="Helvetica" w:eastAsia="Times New Roman" w:hAnsi="Helvetica" w:cs="Helvetica"/>
          <w:color w:val="111111"/>
          <w:sz w:val="27"/>
          <w:szCs w:val="27"/>
          <w:shd w:val="clear" w:color="auto" w:fill="FFFFFF"/>
        </w:rPr>
      </w:pPr>
      <w:ins w:id="155" w:author="Unknown">
        <w:r w:rsidRPr="00545F69">
          <w:rPr>
            <w:rFonts w:ascii="Helvetica" w:eastAsia="Times New Roman" w:hAnsi="Helvetica" w:cs="Helvetica"/>
            <w:color w:val="111111"/>
            <w:sz w:val="27"/>
            <w:szCs w:val="27"/>
            <w:shd w:val="clear" w:color="auto" w:fill="FFFFFF"/>
          </w:rPr>
          <w:t>4. Awk Ternary ( ?: ) Example: Concatenate every 3 lines of input with a comma.</w:t>
        </w:r>
      </w:ins>
    </w:p>
    <w:p w:rsidR="00545F69" w:rsidRPr="00545F69" w:rsidRDefault="00545F69" w:rsidP="00545F69">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156" w:author="Unknown"/>
          <w:rFonts w:ascii="Consolas" w:eastAsia="Times New Roman" w:hAnsi="Consolas" w:cs="Consolas"/>
          <w:color w:val="111111"/>
          <w:sz w:val="18"/>
          <w:szCs w:val="18"/>
          <w:shd w:val="clear" w:color="auto" w:fill="FFFFFF"/>
        </w:rPr>
      </w:pPr>
      <w:ins w:id="157" w:author="Unknown">
        <w:r w:rsidRPr="00545F69">
          <w:rPr>
            <w:rFonts w:ascii="Consolas" w:eastAsia="Times New Roman" w:hAnsi="Consolas" w:cs="Consolas"/>
            <w:color w:val="111111"/>
            <w:sz w:val="18"/>
            <w:szCs w:val="18"/>
            <w:shd w:val="clear" w:color="auto" w:fill="FFFFFF"/>
          </w:rPr>
          <w:t>$ awk 'ORS=NR%3?",":"\n"' student-marks</w:t>
        </w:r>
      </w:ins>
    </w:p>
    <w:p w:rsidR="00545F69" w:rsidRPr="00545F69" w:rsidRDefault="00545F69" w:rsidP="00545F69">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158" w:author="Unknown"/>
          <w:rFonts w:ascii="Consolas" w:eastAsia="Times New Roman" w:hAnsi="Consolas" w:cs="Consolas"/>
          <w:color w:val="111111"/>
          <w:sz w:val="18"/>
          <w:szCs w:val="18"/>
          <w:shd w:val="clear" w:color="auto" w:fill="FFFFFF"/>
        </w:rPr>
      </w:pPr>
      <w:ins w:id="159" w:author="Unknown">
        <w:r w:rsidRPr="00545F69">
          <w:rPr>
            <w:rFonts w:ascii="Consolas" w:eastAsia="Times New Roman" w:hAnsi="Consolas" w:cs="Consolas"/>
            <w:color w:val="111111"/>
            <w:sz w:val="18"/>
            <w:szCs w:val="18"/>
            <w:shd w:val="clear" w:color="auto" w:fill="FFFFFF"/>
          </w:rPr>
          <w:t>Jones 2143 78 84 77,Gondrol 2321 56 58 45,RinRao 2122 38 37</w:t>
        </w:r>
      </w:ins>
    </w:p>
    <w:p w:rsidR="00545F69" w:rsidRPr="00545F69" w:rsidRDefault="00545F69" w:rsidP="00545F69">
      <w:pPr>
        <w:pBdr>
          <w:top w:val="single" w:sz="6" w:space="8" w:color="DDDDDD"/>
          <w:left w:val="single" w:sz="6" w:space="11" w:color="DDDDDD"/>
          <w:bottom w:val="single" w:sz="6" w:space="8" w:color="DDDDDD"/>
          <w:right w:val="single" w:sz="6" w:space="11"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rPr>
          <w:ins w:id="160" w:author="Unknown"/>
          <w:rFonts w:ascii="Consolas" w:eastAsia="Times New Roman" w:hAnsi="Consolas" w:cs="Consolas"/>
          <w:color w:val="111111"/>
          <w:sz w:val="18"/>
          <w:szCs w:val="18"/>
          <w:shd w:val="clear" w:color="auto" w:fill="FFFFFF"/>
        </w:rPr>
      </w:pPr>
      <w:ins w:id="161" w:author="Unknown">
        <w:r w:rsidRPr="00545F69">
          <w:rPr>
            <w:rFonts w:ascii="Consolas" w:eastAsia="Times New Roman" w:hAnsi="Consolas" w:cs="Consolas"/>
            <w:color w:val="111111"/>
            <w:sz w:val="18"/>
            <w:szCs w:val="18"/>
            <w:shd w:val="clear" w:color="auto" w:fill="FFFFFF"/>
          </w:rPr>
          <w:t>Edwin 2537 87 97 95,Dayan 2415 30 47,</w:t>
        </w:r>
      </w:ins>
    </w:p>
    <w:p w:rsidR="00545F69" w:rsidRPr="00545F69" w:rsidRDefault="00545F69" w:rsidP="00545F69">
      <w:pPr>
        <w:spacing w:after="0" w:line="330" w:lineRule="atLeast"/>
        <w:rPr>
          <w:ins w:id="162" w:author="Unknown"/>
          <w:rFonts w:ascii="Helvetica" w:eastAsia="Times New Roman" w:hAnsi="Helvetica" w:cs="Helvetica"/>
          <w:color w:val="111111"/>
          <w:sz w:val="21"/>
          <w:szCs w:val="21"/>
          <w:shd w:val="clear" w:color="auto" w:fill="FFFFFF"/>
        </w:rPr>
      </w:pPr>
      <w:ins w:id="163" w:author="Unknown">
        <w:r w:rsidRPr="00545F69">
          <w:rPr>
            <w:rFonts w:ascii="Helvetica" w:eastAsia="Times New Roman" w:hAnsi="Helvetica" w:cs="Helvetica"/>
            <w:color w:val="111111"/>
            <w:sz w:val="21"/>
            <w:szCs w:val="21"/>
            <w:shd w:val="clear" w:color="auto" w:fill="FFFFFF"/>
          </w:rPr>
          <w:lastRenderedPageBreak/>
          <w:t>We discussed about</w:t>
        </w:r>
        <w:r w:rsidRPr="00545F69">
          <w:rPr>
            <w:rFonts w:ascii="Helvetica" w:eastAsia="Times New Roman" w:hAnsi="Helvetica" w:cs="Helvetica"/>
            <w:color w:val="111111"/>
            <w:sz w:val="21"/>
          </w:rPr>
          <w:t> </w:t>
        </w:r>
        <w:r w:rsidRPr="00545F69">
          <w:rPr>
            <w:rFonts w:ascii="Helvetica" w:eastAsia="Times New Roman" w:hAnsi="Helvetica" w:cs="Helvetica"/>
            <w:color w:val="111111"/>
            <w:sz w:val="21"/>
            <w:szCs w:val="21"/>
            <w:shd w:val="clear" w:color="auto" w:fill="FFFFFF"/>
          </w:rPr>
          <w:fldChar w:fldCharType="begin"/>
        </w:r>
        <w:r w:rsidRPr="00545F69">
          <w:rPr>
            <w:rFonts w:ascii="Helvetica" w:eastAsia="Times New Roman" w:hAnsi="Helvetica" w:cs="Helvetica"/>
            <w:color w:val="111111"/>
            <w:sz w:val="21"/>
            <w:szCs w:val="21"/>
            <w:shd w:val="clear" w:color="auto" w:fill="FFFFFF"/>
          </w:rPr>
          <w:instrText xml:space="preserve"> HYPERLINK "http://www.thegeekstuff.com/2010/01/8-powerful-awk-built-in-variables-fs-ofs-rs-ors-nr-nf-filename-fnr/" </w:instrText>
        </w:r>
        <w:r w:rsidRPr="00545F69">
          <w:rPr>
            <w:rFonts w:ascii="Helvetica" w:eastAsia="Times New Roman" w:hAnsi="Helvetica" w:cs="Helvetica"/>
            <w:color w:val="111111"/>
            <w:sz w:val="21"/>
            <w:szCs w:val="21"/>
            <w:shd w:val="clear" w:color="auto" w:fill="FFFFFF"/>
          </w:rPr>
          <w:fldChar w:fldCharType="separate"/>
        </w:r>
        <w:r w:rsidRPr="00545F69">
          <w:rPr>
            <w:rFonts w:ascii="Helvetica" w:eastAsia="Times New Roman" w:hAnsi="Helvetica" w:cs="Helvetica"/>
            <w:color w:val="2361A1"/>
            <w:sz w:val="21"/>
            <w:u w:val="single"/>
          </w:rPr>
          <w:t>awk ORS built-in variable</w:t>
        </w:r>
        <w:r w:rsidRPr="00545F69">
          <w:rPr>
            <w:rFonts w:ascii="Helvetica" w:eastAsia="Times New Roman" w:hAnsi="Helvetica" w:cs="Helvetica"/>
            <w:color w:val="111111"/>
            <w:sz w:val="21"/>
            <w:szCs w:val="21"/>
            <w:shd w:val="clear" w:color="auto" w:fill="FFFFFF"/>
          </w:rPr>
          <w:fldChar w:fldCharType="end"/>
        </w:r>
        <w:r w:rsidRPr="00545F69">
          <w:rPr>
            <w:rFonts w:ascii="Helvetica" w:eastAsia="Times New Roman" w:hAnsi="Helvetica" w:cs="Helvetica"/>
            <w:color w:val="111111"/>
            <w:sz w:val="21"/>
          </w:rPr>
          <w:t> </w:t>
        </w:r>
        <w:r w:rsidRPr="00545F69">
          <w:rPr>
            <w:rFonts w:ascii="Helvetica" w:eastAsia="Times New Roman" w:hAnsi="Helvetica" w:cs="Helvetica"/>
            <w:color w:val="111111"/>
            <w:sz w:val="21"/>
            <w:szCs w:val="21"/>
            <w:shd w:val="clear" w:color="auto" w:fill="FFFFFF"/>
          </w:rPr>
          <w:t>earlier. This variable gets appended after every line that gets output. In this example, it gets changed on every 3rd line from a comma to a newline. For lines 1, 2 it’s a comma, for line 3 it’s a newline, for lines 4, 5 it’s a comma, for line 6 a newline, etc.</w:t>
        </w:r>
      </w:ins>
    </w:p>
    <w:p w:rsidR="00545F69" w:rsidRPr="00545F69" w:rsidRDefault="00545F69" w:rsidP="00545F69">
      <w:pPr>
        <w:spacing w:before="440" w:after="147" w:line="293" w:lineRule="atLeast"/>
        <w:outlineLvl w:val="2"/>
        <w:rPr>
          <w:ins w:id="164" w:author="Unknown"/>
          <w:rFonts w:ascii="Helvetica" w:eastAsia="Times New Roman" w:hAnsi="Helvetica" w:cs="Helvetica"/>
          <w:color w:val="111111"/>
          <w:sz w:val="27"/>
          <w:szCs w:val="27"/>
          <w:shd w:val="clear" w:color="auto" w:fill="FFFFFF"/>
        </w:rPr>
      </w:pPr>
      <w:ins w:id="165" w:author="Unknown">
        <w:r w:rsidRPr="00545F69">
          <w:rPr>
            <w:rFonts w:ascii="Helvetica" w:eastAsia="Times New Roman" w:hAnsi="Helvetica" w:cs="Helvetica"/>
            <w:color w:val="111111"/>
            <w:sz w:val="27"/>
            <w:szCs w:val="27"/>
            <w:shd w:val="clear" w:color="auto" w:fill="FFFFFF"/>
          </w:rPr>
          <w:t>Recommended Reading</w:t>
        </w:r>
      </w:ins>
    </w:p>
    <w:p w:rsidR="00D62ED5" w:rsidRDefault="00D62ED5"/>
    <w:sectPr w:rsidR="00D62ED5" w:rsidSect="00D62E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BA58AB"/>
    <w:multiLevelType w:val="multilevel"/>
    <w:tmpl w:val="AC06F1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CD1764D"/>
    <w:multiLevelType w:val="multilevel"/>
    <w:tmpl w:val="EF7E71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45F69"/>
    <w:rsid w:val="00545F69"/>
    <w:rsid w:val="00D62E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2ED5"/>
  </w:style>
  <w:style w:type="paragraph" w:styleId="Heading3">
    <w:name w:val="heading 3"/>
    <w:basedOn w:val="Normal"/>
    <w:link w:val="Heading3Char"/>
    <w:uiPriority w:val="9"/>
    <w:qFormat/>
    <w:rsid w:val="00545F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45F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45F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5F69"/>
    <w:rPr>
      <w:b/>
      <w:bCs/>
    </w:rPr>
  </w:style>
  <w:style w:type="character" w:customStyle="1" w:styleId="apple-converted-space">
    <w:name w:val="apple-converted-space"/>
    <w:basedOn w:val="DefaultParagraphFont"/>
    <w:rsid w:val="00545F69"/>
  </w:style>
  <w:style w:type="paragraph" w:styleId="HTMLPreformatted">
    <w:name w:val="HTML Preformatted"/>
    <w:basedOn w:val="Normal"/>
    <w:link w:val="HTMLPreformattedChar"/>
    <w:uiPriority w:val="99"/>
    <w:semiHidden/>
    <w:unhideWhenUsed/>
    <w:rsid w:val="00545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5F6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45F69"/>
    <w:rPr>
      <w:color w:val="0000FF"/>
      <w:u w:val="single"/>
    </w:rPr>
  </w:style>
</w:styles>
</file>

<file path=word/webSettings.xml><?xml version="1.0" encoding="utf-8"?>
<w:webSettings xmlns:r="http://schemas.openxmlformats.org/officeDocument/2006/relationships" xmlns:w="http://schemas.openxmlformats.org/wordprocessingml/2006/main">
  <w:divs>
    <w:div w:id="1899247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692</Words>
  <Characters>3947</Characters>
  <Application>Microsoft Office Word</Application>
  <DocSecurity>0</DocSecurity>
  <Lines>32</Lines>
  <Paragraphs>9</Paragraphs>
  <ScaleCrop>false</ScaleCrop>
  <Company/>
  <LinksUpToDate>false</LinksUpToDate>
  <CharactersWithSpaces>4630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2011-09-01T19:42:00Z</dcterms:created>
  <dcterms:modified xsi:type="dcterms:W3CDTF">2011-09-01T19:42:00Z</dcterms:modified>
</cp:coreProperties>
</file>