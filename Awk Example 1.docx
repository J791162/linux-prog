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CF2" w:rsidRPr="00BE3CF2" w:rsidRDefault="00BE3CF2" w:rsidP="00BE3CF2">
      <w:pPr>
        <w:spacing w:before="440" w:after="147" w:line="293" w:lineRule="atLeast"/>
        <w:outlineLvl w:val="2"/>
        <w:rPr>
          <w:rFonts w:ascii="Helvetica" w:eastAsia="Times New Roman" w:hAnsi="Helvetica" w:cs="Helvetica"/>
          <w:color w:val="111111"/>
          <w:sz w:val="27"/>
          <w:szCs w:val="27"/>
          <w:shd w:val="clear" w:color="auto" w:fill="FFFFFF"/>
        </w:rPr>
      </w:pPr>
      <w:r w:rsidRPr="00BE3CF2">
        <w:rPr>
          <w:rFonts w:ascii="Helvetica" w:eastAsia="Times New Roman" w:hAnsi="Helvetica" w:cs="Helvetica"/>
          <w:color w:val="111111"/>
          <w:sz w:val="27"/>
          <w:szCs w:val="27"/>
          <w:shd w:val="clear" w:color="auto" w:fill="FFFFFF"/>
        </w:rPr>
        <w:t>Awk Example 1: Billing for Books</w:t>
      </w:r>
    </w:p>
    <w:p w:rsidR="00BE3CF2" w:rsidRPr="00BE3CF2" w:rsidRDefault="00BE3CF2" w:rsidP="00BE3CF2">
      <w:pPr>
        <w:spacing w:after="377" w:line="330" w:lineRule="atLeast"/>
        <w:rPr>
          <w:rFonts w:ascii="Helvetica" w:eastAsia="Times New Roman" w:hAnsi="Helvetica" w:cs="Helvetica"/>
          <w:color w:val="111111"/>
          <w:sz w:val="21"/>
          <w:szCs w:val="21"/>
          <w:shd w:val="clear" w:color="auto" w:fill="FFFFFF"/>
        </w:rPr>
      </w:pPr>
      <w:r w:rsidRPr="00BE3CF2">
        <w:rPr>
          <w:rFonts w:ascii="Helvetica" w:eastAsia="Times New Roman" w:hAnsi="Helvetica" w:cs="Helvetica"/>
          <w:color w:val="111111"/>
          <w:sz w:val="21"/>
          <w:szCs w:val="21"/>
          <w:shd w:val="clear" w:color="auto" w:fill="FFFFFF"/>
        </w:rPr>
        <w:t>In this example, the input file bookdetails.txt contains records with fields — item number, Book name, Quantity and Rate per book.</w:t>
      </w:r>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BE3CF2">
        <w:rPr>
          <w:rFonts w:ascii="Consolas" w:eastAsia="Times New Roman" w:hAnsi="Consolas" w:cs="Consolas"/>
          <w:color w:val="111111"/>
          <w:sz w:val="18"/>
          <w:szCs w:val="18"/>
          <w:shd w:val="clear" w:color="auto" w:fill="FFFFFF"/>
        </w:rPr>
        <w:t>$ cat bookdetails.txt</w:t>
      </w:r>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BE3CF2">
        <w:rPr>
          <w:rFonts w:ascii="Consolas" w:eastAsia="Times New Roman" w:hAnsi="Consolas" w:cs="Consolas"/>
          <w:color w:val="111111"/>
          <w:sz w:val="18"/>
          <w:szCs w:val="18"/>
          <w:shd w:val="clear" w:color="auto" w:fill="FFFFFF"/>
        </w:rPr>
        <w:t>1 Linux-programming 2 450</w:t>
      </w:r>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BE3CF2">
        <w:rPr>
          <w:rFonts w:ascii="Consolas" w:eastAsia="Times New Roman" w:hAnsi="Consolas" w:cs="Consolas"/>
          <w:color w:val="111111"/>
          <w:sz w:val="18"/>
          <w:szCs w:val="18"/>
          <w:shd w:val="clear" w:color="auto" w:fill="FFFFFF"/>
        </w:rPr>
        <w:t>2 Advanced-Linux 3 300</w:t>
      </w:r>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BE3CF2">
        <w:rPr>
          <w:rFonts w:ascii="Consolas" w:eastAsia="Times New Roman" w:hAnsi="Consolas" w:cs="Consolas"/>
          <w:color w:val="111111"/>
          <w:sz w:val="18"/>
          <w:szCs w:val="18"/>
          <w:shd w:val="clear" w:color="auto" w:fill="FFFFFF"/>
        </w:rPr>
        <w:t>3 Computer-Networks 4 400</w:t>
      </w:r>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BE3CF2">
        <w:rPr>
          <w:rFonts w:ascii="Consolas" w:eastAsia="Times New Roman" w:hAnsi="Consolas" w:cs="Consolas"/>
          <w:color w:val="111111"/>
          <w:sz w:val="18"/>
          <w:szCs w:val="18"/>
          <w:shd w:val="clear" w:color="auto" w:fill="FFFFFF"/>
        </w:rPr>
        <w:t>4 OOAD&amp;UML 3 450</w:t>
      </w:r>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BE3CF2">
        <w:rPr>
          <w:rFonts w:ascii="Consolas" w:eastAsia="Times New Roman" w:hAnsi="Consolas" w:cs="Consolas"/>
          <w:color w:val="111111"/>
          <w:sz w:val="18"/>
          <w:szCs w:val="18"/>
          <w:shd w:val="clear" w:color="auto" w:fill="FFFFFF"/>
        </w:rPr>
        <w:t>5 Java2 5 200</w:t>
      </w:r>
    </w:p>
    <w:p w:rsidR="00BE3CF2" w:rsidRPr="00BE3CF2" w:rsidRDefault="00BE3CF2" w:rsidP="00BE3CF2">
      <w:pPr>
        <w:spacing w:after="377" w:line="330" w:lineRule="atLeast"/>
        <w:rPr>
          <w:rFonts w:ascii="Helvetica" w:eastAsia="Times New Roman" w:hAnsi="Helvetica" w:cs="Helvetica"/>
          <w:color w:val="111111"/>
          <w:sz w:val="21"/>
          <w:szCs w:val="21"/>
          <w:shd w:val="clear" w:color="auto" w:fill="FFFFFF"/>
        </w:rPr>
      </w:pPr>
      <w:r w:rsidRPr="00BE3CF2">
        <w:rPr>
          <w:rFonts w:ascii="Helvetica" w:eastAsia="Times New Roman" w:hAnsi="Helvetica" w:cs="Helvetica"/>
          <w:color w:val="111111"/>
          <w:sz w:val="21"/>
          <w:szCs w:val="21"/>
          <w:shd w:val="clear" w:color="auto" w:fill="FFFFFF"/>
        </w:rPr>
        <w:t>Now the following Awk script, reads and processes the above bookdetails.txt file, and generates report that displays — rate of each book sold, and total amount for all the books sold.</w:t>
      </w:r>
    </w:p>
    <w:p w:rsidR="00BE3CF2" w:rsidRPr="00BE3CF2" w:rsidRDefault="00BE3CF2" w:rsidP="00BE3CF2">
      <w:pPr>
        <w:spacing w:after="377" w:line="330" w:lineRule="atLeast"/>
        <w:rPr>
          <w:rFonts w:ascii="Helvetica" w:eastAsia="Times New Roman" w:hAnsi="Helvetica" w:cs="Helvetica"/>
          <w:color w:val="111111"/>
          <w:sz w:val="21"/>
          <w:szCs w:val="21"/>
          <w:shd w:val="clear" w:color="auto" w:fill="FFFFFF"/>
        </w:rPr>
      </w:pPr>
      <w:r w:rsidRPr="00BE3CF2">
        <w:rPr>
          <w:rFonts w:ascii="Helvetica" w:eastAsia="Times New Roman" w:hAnsi="Helvetica" w:cs="Helvetica"/>
          <w:color w:val="111111"/>
          <w:sz w:val="21"/>
          <w:szCs w:val="21"/>
          <w:shd w:val="clear" w:color="auto" w:fill="FFFFFF"/>
        </w:rPr>
        <w:t>So far we have seen Awk reads the commands from the command line, but Awk can also read the commands from the file using -f option.</w:t>
      </w:r>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BE3CF2">
        <w:rPr>
          <w:rFonts w:ascii="Consolas" w:eastAsia="Times New Roman" w:hAnsi="Consolas" w:cs="Consolas"/>
          <w:color w:val="111111"/>
          <w:sz w:val="18"/>
          <w:szCs w:val="18"/>
          <w:shd w:val="clear" w:color="auto" w:fill="FFFFFF"/>
        </w:rPr>
        <w:t>Syntax:</w:t>
      </w:r>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BE3CF2">
        <w:rPr>
          <w:rFonts w:ascii="Consolas" w:eastAsia="Times New Roman" w:hAnsi="Consolas" w:cs="Consolas"/>
          <w:color w:val="111111"/>
          <w:sz w:val="18"/>
          <w:szCs w:val="18"/>
          <w:shd w:val="clear" w:color="auto" w:fill="FFFFFF"/>
        </w:rPr>
        <w:t>$ awk -f script-filename inputfilename</w:t>
      </w:r>
    </w:p>
    <w:p w:rsidR="00BE3CF2" w:rsidRPr="00BE3CF2" w:rsidRDefault="00BE3CF2" w:rsidP="00BE3CF2">
      <w:pPr>
        <w:spacing w:after="377" w:line="330" w:lineRule="atLeast"/>
        <w:rPr>
          <w:rFonts w:ascii="Helvetica" w:eastAsia="Times New Roman" w:hAnsi="Helvetica" w:cs="Helvetica"/>
          <w:color w:val="111111"/>
          <w:sz w:val="21"/>
          <w:szCs w:val="21"/>
          <w:shd w:val="clear" w:color="auto" w:fill="FFFFFF"/>
        </w:rPr>
      </w:pPr>
      <w:r w:rsidRPr="00BE3CF2">
        <w:rPr>
          <w:rFonts w:ascii="Helvetica" w:eastAsia="Times New Roman" w:hAnsi="Helvetica" w:cs="Helvetica"/>
          <w:color w:val="111111"/>
          <w:sz w:val="21"/>
          <w:szCs w:val="21"/>
          <w:shd w:val="clear" w:color="auto" w:fill="FFFFFF"/>
        </w:rPr>
        <w:t>Now our Awk script for billing calculation for books is given below.</w:t>
      </w:r>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0" w:author="Unknown"/>
          <w:rFonts w:ascii="Consolas" w:eastAsia="Times New Roman" w:hAnsi="Consolas" w:cs="Consolas"/>
          <w:color w:val="111111"/>
          <w:sz w:val="18"/>
          <w:szCs w:val="18"/>
          <w:shd w:val="clear" w:color="auto" w:fill="FFFFFF"/>
        </w:rPr>
      </w:pPr>
      <w:ins w:id="1" w:author="Unknown">
        <w:r w:rsidRPr="00BE3CF2">
          <w:rPr>
            <w:rFonts w:ascii="Consolas" w:eastAsia="Times New Roman" w:hAnsi="Consolas" w:cs="Consolas"/>
            <w:color w:val="111111"/>
            <w:sz w:val="18"/>
            <w:szCs w:val="18"/>
            <w:shd w:val="clear" w:color="auto" w:fill="FFFFFF"/>
          </w:rPr>
          <w:lastRenderedPageBreak/>
          <w:t>$ cat book-calculation.awk</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2" w:author="Unknown"/>
          <w:rFonts w:ascii="Consolas" w:eastAsia="Times New Roman" w:hAnsi="Consolas" w:cs="Consolas"/>
          <w:color w:val="111111"/>
          <w:sz w:val="18"/>
          <w:szCs w:val="18"/>
          <w:shd w:val="clear" w:color="auto" w:fill="FFFFFF"/>
        </w:rPr>
      </w:pPr>
      <w:ins w:id="3" w:author="Unknown">
        <w:r w:rsidRPr="00BE3CF2">
          <w:rPr>
            <w:rFonts w:ascii="Consolas" w:eastAsia="Times New Roman" w:hAnsi="Consolas" w:cs="Consolas"/>
            <w:color w:val="111111"/>
            <w:sz w:val="18"/>
            <w:szCs w:val="18"/>
            <w:shd w:val="clear" w:color="auto" w:fill="FFFFFF"/>
          </w:rPr>
          <w:t>BEGIN {</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4" w:author="Unknown"/>
          <w:rFonts w:ascii="Consolas" w:eastAsia="Times New Roman" w:hAnsi="Consolas" w:cs="Consolas"/>
          <w:color w:val="111111"/>
          <w:sz w:val="18"/>
          <w:szCs w:val="18"/>
          <w:shd w:val="clear" w:color="auto" w:fill="FFFFFF"/>
        </w:rPr>
      </w:pPr>
      <w:ins w:id="5" w:author="Unknown">
        <w:r w:rsidRPr="00BE3CF2">
          <w:rPr>
            <w:rFonts w:ascii="Consolas" w:eastAsia="Times New Roman" w:hAnsi="Consolas" w:cs="Consolas"/>
            <w:color w:val="111111"/>
            <w:sz w:val="18"/>
            <w:szCs w:val="18"/>
            <w:shd w:val="clear" w:color="auto" w:fill="FFFFFF"/>
          </w:rPr>
          <w:tab/>
          <w:t>total=0;</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6" w:author="Unknown"/>
          <w:rFonts w:ascii="Consolas" w:eastAsia="Times New Roman" w:hAnsi="Consolas" w:cs="Consolas"/>
          <w:color w:val="111111"/>
          <w:sz w:val="18"/>
          <w:szCs w:val="18"/>
          <w:shd w:val="clear" w:color="auto" w:fill="FFFFFF"/>
        </w:rPr>
      </w:pPr>
      <w:ins w:id="7" w:author="Unknown">
        <w:r w:rsidRPr="00BE3CF2">
          <w:rPr>
            <w:rFonts w:ascii="Consolas" w:eastAsia="Times New Roman" w:hAnsi="Consolas" w:cs="Consolas"/>
            <w:color w:val="111111"/>
            <w:sz w:val="18"/>
            <w:szCs w:val="18"/>
            <w:shd w:val="clear" w:color="auto" w:fill="FFFFFF"/>
          </w:rPr>
          <w: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8" w:author="Unknown"/>
          <w:rFonts w:ascii="Consolas" w:eastAsia="Times New Roman" w:hAnsi="Consolas" w:cs="Consolas"/>
          <w:color w:val="111111"/>
          <w:sz w:val="18"/>
          <w:szCs w:val="18"/>
          <w:shd w:val="clear" w:color="auto" w:fill="FFFFFF"/>
        </w:rPr>
      </w:pPr>
      <w:ins w:id="9" w:author="Unknown">
        <w:r w:rsidRPr="00BE3CF2">
          <w:rPr>
            <w:rFonts w:ascii="Consolas" w:eastAsia="Times New Roman" w:hAnsi="Consolas" w:cs="Consolas"/>
            <w:color w:val="111111"/>
            <w:sz w:val="18"/>
            <w:szCs w:val="18"/>
            <w:shd w:val="clear" w:color="auto" w:fill="FFFFFF"/>
          </w:rPr>
          <w: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0" w:author="Unknown"/>
          <w:rFonts w:ascii="Consolas" w:eastAsia="Times New Roman" w:hAnsi="Consolas" w:cs="Consolas"/>
          <w:color w:val="111111"/>
          <w:sz w:val="18"/>
          <w:szCs w:val="18"/>
          <w:shd w:val="clear" w:color="auto" w:fill="FFFFFF"/>
        </w:rPr>
      </w:pPr>
      <w:ins w:id="11" w:author="Unknown">
        <w:r w:rsidRPr="00BE3CF2">
          <w:rPr>
            <w:rFonts w:ascii="Consolas" w:eastAsia="Times New Roman" w:hAnsi="Consolas" w:cs="Consolas"/>
            <w:color w:val="111111"/>
            <w:sz w:val="18"/>
            <w:szCs w:val="18"/>
            <w:shd w:val="clear" w:color="auto" w:fill="FFFFFF"/>
          </w:rPr>
          <w:tab/>
          <w:t>itemno=$1;</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2" w:author="Unknown"/>
          <w:rFonts w:ascii="Consolas" w:eastAsia="Times New Roman" w:hAnsi="Consolas" w:cs="Consolas"/>
          <w:color w:val="111111"/>
          <w:sz w:val="18"/>
          <w:szCs w:val="18"/>
          <w:shd w:val="clear" w:color="auto" w:fill="FFFFFF"/>
        </w:rPr>
      </w:pPr>
      <w:ins w:id="13" w:author="Unknown">
        <w:r w:rsidRPr="00BE3CF2">
          <w:rPr>
            <w:rFonts w:ascii="Consolas" w:eastAsia="Times New Roman" w:hAnsi="Consolas" w:cs="Consolas"/>
            <w:color w:val="111111"/>
            <w:sz w:val="18"/>
            <w:szCs w:val="18"/>
            <w:shd w:val="clear" w:color="auto" w:fill="FFFFFF"/>
          </w:rPr>
          <w:tab/>
          <w:t>book=$2;</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4" w:author="Unknown"/>
          <w:rFonts w:ascii="Consolas" w:eastAsia="Times New Roman" w:hAnsi="Consolas" w:cs="Consolas"/>
          <w:color w:val="111111"/>
          <w:sz w:val="18"/>
          <w:szCs w:val="18"/>
          <w:shd w:val="clear" w:color="auto" w:fill="FFFFFF"/>
        </w:rPr>
      </w:pPr>
      <w:ins w:id="15" w:author="Unknown">
        <w:r w:rsidRPr="00BE3CF2">
          <w:rPr>
            <w:rFonts w:ascii="Consolas" w:eastAsia="Times New Roman" w:hAnsi="Consolas" w:cs="Consolas"/>
            <w:color w:val="111111"/>
            <w:sz w:val="18"/>
            <w:szCs w:val="18"/>
            <w:shd w:val="clear" w:color="auto" w:fill="FFFFFF"/>
          </w:rPr>
          <w:tab/>
          <w:t>bookamount=$3*$4;</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6" w:author="Unknown"/>
          <w:rFonts w:ascii="Consolas" w:eastAsia="Times New Roman" w:hAnsi="Consolas" w:cs="Consolas"/>
          <w:color w:val="111111"/>
          <w:sz w:val="18"/>
          <w:szCs w:val="18"/>
          <w:shd w:val="clear" w:color="auto" w:fill="FFFFFF"/>
        </w:rPr>
      </w:pPr>
      <w:ins w:id="17" w:author="Unknown">
        <w:r w:rsidRPr="00BE3CF2">
          <w:rPr>
            <w:rFonts w:ascii="Consolas" w:eastAsia="Times New Roman" w:hAnsi="Consolas" w:cs="Consolas"/>
            <w:color w:val="111111"/>
            <w:sz w:val="18"/>
            <w:szCs w:val="18"/>
            <w:shd w:val="clear" w:color="auto" w:fill="FFFFFF"/>
          </w:rPr>
          <w:tab/>
          <w:t>total=total+bookamount;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8" w:author="Unknown"/>
          <w:rFonts w:ascii="Consolas" w:eastAsia="Times New Roman" w:hAnsi="Consolas" w:cs="Consolas"/>
          <w:color w:val="111111"/>
          <w:sz w:val="18"/>
          <w:szCs w:val="18"/>
          <w:shd w:val="clear" w:color="auto" w:fill="FFFFFF"/>
        </w:rPr>
      </w:pPr>
      <w:ins w:id="19" w:author="Unknown">
        <w:r w:rsidRPr="00BE3CF2">
          <w:rPr>
            <w:rFonts w:ascii="Consolas" w:eastAsia="Times New Roman" w:hAnsi="Consolas" w:cs="Consolas"/>
            <w:color w:val="111111"/>
            <w:sz w:val="18"/>
            <w:szCs w:val="18"/>
            <w:shd w:val="clear" w:color="auto" w:fill="FFFFFF"/>
          </w:rPr>
          <w:tab/>
          <w:t>print itemno," ", book,"\t","$"bookamount;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20" w:author="Unknown"/>
          <w:rFonts w:ascii="Consolas" w:eastAsia="Times New Roman" w:hAnsi="Consolas" w:cs="Consolas"/>
          <w:color w:val="111111"/>
          <w:sz w:val="18"/>
          <w:szCs w:val="18"/>
          <w:shd w:val="clear" w:color="auto" w:fill="FFFFFF"/>
        </w:rPr>
      </w:pPr>
      <w:ins w:id="21" w:author="Unknown">
        <w:r w:rsidRPr="00BE3CF2">
          <w:rPr>
            <w:rFonts w:ascii="Consolas" w:eastAsia="Times New Roman" w:hAnsi="Consolas" w:cs="Consolas"/>
            <w:color w:val="111111"/>
            <w:sz w:val="18"/>
            <w:szCs w:val="18"/>
            <w:shd w:val="clear" w:color="auto" w:fill="FFFFFF"/>
          </w:rPr>
          <w: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22" w:author="Unknown"/>
          <w:rFonts w:ascii="Consolas" w:eastAsia="Times New Roman" w:hAnsi="Consolas" w:cs="Consolas"/>
          <w:color w:val="111111"/>
          <w:sz w:val="18"/>
          <w:szCs w:val="18"/>
          <w:shd w:val="clear" w:color="auto" w:fill="FFFFFF"/>
        </w:rPr>
      </w:pPr>
      <w:ins w:id="23" w:author="Unknown">
        <w:r w:rsidRPr="00BE3CF2">
          <w:rPr>
            <w:rFonts w:ascii="Consolas" w:eastAsia="Times New Roman" w:hAnsi="Consolas" w:cs="Consolas"/>
            <w:color w:val="111111"/>
            <w:sz w:val="18"/>
            <w:szCs w:val="18"/>
            <w:shd w:val="clear" w:color="auto" w:fill="FFFFFF"/>
          </w:rPr>
          <w:t>END {</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24" w:author="Unknown"/>
          <w:rFonts w:ascii="Consolas" w:eastAsia="Times New Roman" w:hAnsi="Consolas" w:cs="Consolas"/>
          <w:color w:val="111111"/>
          <w:sz w:val="18"/>
          <w:szCs w:val="18"/>
          <w:shd w:val="clear" w:color="auto" w:fill="FFFFFF"/>
        </w:rPr>
      </w:pPr>
      <w:ins w:id="25" w:author="Unknown">
        <w:r w:rsidRPr="00BE3CF2">
          <w:rPr>
            <w:rFonts w:ascii="Consolas" w:eastAsia="Times New Roman" w:hAnsi="Consolas" w:cs="Consolas"/>
            <w:color w:val="111111"/>
            <w:sz w:val="18"/>
            <w:szCs w:val="18"/>
            <w:shd w:val="clear" w:color="auto" w:fill="FFFFFF"/>
          </w:rPr>
          <w:tab/>
          <w:t>print "Total Amount = $"total;</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26" w:author="Unknown"/>
          <w:rFonts w:ascii="Consolas" w:eastAsia="Times New Roman" w:hAnsi="Consolas" w:cs="Consolas"/>
          <w:color w:val="111111"/>
          <w:sz w:val="18"/>
          <w:szCs w:val="18"/>
          <w:shd w:val="clear" w:color="auto" w:fill="FFFFFF"/>
        </w:rPr>
      </w:pPr>
      <w:ins w:id="27" w:author="Unknown">
        <w:r w:rsidRPr="00BE3CF2">
          <w:rPr>
            <w:rFonts w:ascii="Consolas" w:eastAsia="Times New Roman" w:hAnsi="Consolas" w:cs="Consolas"/>
            <w:color w:val="111111"/>
            <w:sz w:val="18"/>
            <w:szCs w:val="18"/>
            <w:shd w:val="clear" w:color="auto" w:fill="FFFFFF"/>
          </w:rPr>
          <w:t>}</w:t>
        </w:r>
      </w:ins>
    </w:p>
    <w:p w:rsidR="00BE3CF2" w:rsidRPr="00BE3CF2" w:rsidRDefault="00BE3CF2" w:rsidP="00BE3CF2">
      <w:pPr>
        <w:spacing w:after="377" w:line="330" w:lineRule="atLeast"/>
        <w:rPr>
          <w:ins w:id="28" w:author="Unknown"/>
          <w:rFonts w:ascii="Helvetica" w:eastAsia="Times New Roman" w:hAnsi="Helvetica" w:cs="Helvetica"/>
          <w:color w:val="111111"/>
          <w:sz w:val="21"/>
          <w:szCs w:val="21"/>
          <w:shd w:val="clear" w:color="auto" w:fill="FFFFFF"/>
        </w:rPr>
      </w:pPr>
      <w:ins w:id="29" w:author="Unknown">
        <w:r w:rsidRPr="00BE3CF2">
          <w:rPr>
            <w:rFonts w:ascii="Helvetica" w:eastAsia="Times New Roman" w:hAnsi="Helvetica" w:cs="Helvetica"/>
            <w:color w:val="111111"/>
            <w:sz w:val="21"/>
            <w:szCs w:val="21"/>
            <w:shd w:val="clear" w:color="auto" w:fill="FFFFFF"/>
          </w:rPr>
          <w:t>In the above script,</w:t>
        </w:r>
      </w:ins>
    </w:p>
    <w:p w:rsidR="00BE3CF2" w:rsidRPr="00BE3CF2" w:rsidRDefault="00BE3CF2" w:rsidP="00BE3CF2">
      <w:pPr>
        <w:numPr>
          <w:ilvl w:val="0"/>
          <w:numId w:val="1"/>
        </w:numPr>
        <w:spacing w:after="0" w:line="330" w:lineRule="atLeast"/>
        <w:ind w:left="377"/>
        <w:rPr>
          <w:ins w:id="30" w:author="Unknown"/>
          <w:rFonts w:ascii="Helvetica" w:eastAsia="Times New Roman" w:hAnsi="Helvetica" w:cs="Helvetica"/>
          <w:color w:val="111111"/>
          <w:sz w:val="21"/>
          <w:szCs w:val="21"/>
          <w:shd w:val="clear" w:color="auto" w:fill="FFFFFF"/>
        </w:rPr>
      </w:pPr>
      <w:ins w:id="31" w:author="Unknown">
        <w:r w:rsidRPr="00BE3CF2">
          <w:rPr>
            <w:rFonts w:ascii="Helvetica" w:eastAsia="Times New Roman" w:hAnsi="Helvetica" w:cs="Helvetica"/>
            <w:color w:val="111111"/>
            <w:sz w:val="21"/>
            <w:szCs w:val="21"/>
            <w:shd w:val="clear" w:color="auto" w:fill="FFFFFF"/>
          </w:rPr>
          <w:t>Awk</w:t>
        </w:r>
        <w:r w:rsidRPr="00BE3CF2">
          <w:rPr>
            <w:rFonts w:ascii="Helvetica" w:eastAsia="Times New Roman" w:hAnsi="Helvetica" w:cs="Helvetica"/>
            <w:color w:val="111111"/>
            <w:sz w:val="21"/>
          </w:rPr>
          <w:t> </w:t>
        </w:r>
        <w:r w:rsidRPr="00BE3CF2">
          <w:rPr>
            <w:rFonts w:ascii="Helvetica" w:eastAsia="Times New Roman" w:hAnsi="Helvetica" w:cs="Helvetica"/>
            <w:b/>
            <w:bCs/>
            <w:color w:val="111111"/>
            <w:sz w:val="21"/>
          </w:rPr>
          <w:t>BEGIN section</w:t>
        </w:r>
        <w:r w:rsidRPr="00BE3CF2">
          <w:rPr>
            <w:rFonts w:ascii="Helvetica" w:eastAsia="Times New Roman" w:hAnsi="Helvetica" w:cs="Helvetica"/>
            <w:color w:val="111111"/>
            <w:sz w:val="21"/>
          </w:rPr>
          <w:t> </w:t>
        </w:r>
        <w:r w:rsidRPr="00BE3CF2">
          <w:rPr>
            <w:rFonts w:ascii="Helvetica" w:eastAsia="Times New Roman" w:hAnsi="Helvetica" w:cs="Helvetica"/>
            <w:color w:val="111111"/>
            <w:sz w:val="21"/>
            <w:szCs w:val="21"/>
            <w:shd w:val="clear" w:color="auto" w:fill="FFFFFF"/>
          </w:rPr>
          <w:t>initializes the variable total. itemno, total, book, bookamount are userdefined awk variables.</w:t>
        </w:r>
      </w:ins>
    </w:p>
    <w:p w:rsidR="00BE3CF2" w:rsidRPr="00BE3CF2" w:rsidRDefault="00BE3CF2" w:rsidP="00BE3CF2">
      <w:pPr>
        <w:numPr>
          <w:ilvl w:val="0"/>
          <w:numId w:val="1"/>
        </w:numPr>
        <w:spacing w:after="0" w:line="330" w:lineRule="atLeast"/>
        <w:ind w:left="377"/>
        <w:rPr>
          <w:ins w:id="32" w:author="Unknown"/>
          <w:rFonts w:ascii="Helvetica" w:eastAsia="Times New Roman" w:hAnsi="Helvetica" w:cs="Helvetica"/>
          <w:color w:val="111111"/>
          <w:sz w:val="21"/>
          <w:szCs w:val="21"/>
          <w:shd w:val="clear" w:color="auto" w:fill="FFFFFF"/>
        </w:rPr>
      </w:pPr>
      <w:ins w:id="33" w:author="Unknown">
        <w:r w:rsidRPr="00BE3CF2">
          <w:rPr>
            <w:rFonts w:ascii="Helvetica" w:eastAsia="Times New Roman" w:hAnsi="Helvetica" w:cs="Helvetica"/>
            <w:color w:val="111111"/>
            <w:sz w:val="21"/>
            <w:szCs w:val="21"/>
            <w:shd w:val="clear" w:color="auto" w:fill="FFFFFF"/>
          </w:rPr>
          <w:lastRenderedPageBreak/>
          <w:t>In the Awk</w:t>
        </w:r>
        <w:r w:rsidRPr="00BE3CF2">
          <w:rPr>
            <w:rFonts w:ascii="Helvetica" w:eastAsia="Times New Roman" w:hAnsi="Helvetica" w:cs="Helvetica"/>
            <w:color w:val="111111"/>
            <w:sz w:val="21"/>
          </w:rPr>
          <w:t> </w:t>
        </w:r>
        <w:r w:rsidRPr="00BE3CF2">
          <w:rPr>
            <w:rFonts w:ascii="Helvetica" w:eastAsia="Times New Roman" w:hAnsi="Helvetica" w:cs="Helvetica"/>
            <w:b/>
            <w:bCs/>
            <w:color w:val="111111"/>
            <w:sz w:val="21"/>
          </w:rPr>
          <w:t>Action</w:t>
        </w:r>
        <w:r w:rsidRPr="00BE3CF2">
          <w:rPr>
            <w:rFonts w:ascii="Helvetica" w:eastAsia="Times New Roman" w:hAnsi="Helvetica" w:cs="Helvetica"/>
            <w:color w:val="111111"/>
            <w:sz w:val="21"/>
          </w:rPr>
          <w:t> </w:t>
        </w:r>
        <w:r w:rsidRPr="00BE3CF2">
          <w:rPr>
            <w:rFonts w:ascii="Helvetica" w:eastAsia="Times New Roman" w:hAnsi="Helvetica" w:cs="Helvetica"/>
            <w:color w:val="111111"/>
            <w:sz w:val="21"/>
            <w:szCs w:val="21"/>
            <w:shd w:val="clear" w:color="auto" w:fill="FFFFFF"/>
          </w:rPr>
          <w:t>section, Quantity*bookprice will be stored in a variable called bookamount. Each bookamount will be added with the total.</w:t>
        </w:r>
      </w:ins>
    </w:p>
    <w:p w:rsidR="00BE3CF2" w:rsidRPr="00BE3CF2" w:rsidRDefault="00BE3CF2" w:rsidP="00BE3CF2">
      <w:pPr>
        <w:numPr>
          <w:ilvl w:val="0"/>
          <w:numId w:val="1"/>
        </w:numPr>
        <w:spacing w:after="0" w:line="330" w:lineRule="atLeast"/>
        <w:ind w:left="377"/>
        <w:rPr>
          <w:ins w:id="34" w:author="Unknown"/>
          <w:rFonts w:ascii="Helvetica" w:eastAsia="Times New Roman" w:hAnsi="Helvetica" w:cs="Helvetica"/>
          <w:color w:val="111111"/>
          <w:sz w:val="21"/>
          <w:szCs w:val="21"/>
          <w:shd w:val="clear" w:color="auto" w:fill="FFFFFF"/>
        </w:rPr>
      </w:pPr>
      <w:ins w:id="35" w:author="Unknown">
        <w:r w:rsidRPr="00BE3CF2">
          <w:rPr>
            <w:rFonts w:ascii="Helvetica" w:eastAsia="Times New Roman" w:hAnsi="Helvetica" w:cs="Helvetica"/>
            <w:color w:val="111111"/>
            <w:sz w:val="21"/>
            <w:szCs w:val="21"/>
            <w:shd w:val="clear" w:color="auto" w:fill="FFFFFF"/>
          </w:rPr>
          <w:t>Finally in the Awk</w:t>
        </w:r>
        <w:r w:rsidRPr="00BE3CF2">
          <w:rPr>
            <w:rFonts w:ascii="Helvetica" w:eastAsia="Times New Roman" w:hAnsi="Helvetica" w:cs="Helvetica"/>
            <w:color w:val="111111"/>
            <w:sz w:val="21"/>
          </w:rPr>
          <w:t> </w:t>
        </w:r>
        <w:r w:rsidRPr="00BE3CF2">
          <w:rPr>
            <w:rFonts w:ascii="Helvetica" w:eastAsia="Times New Roman" w:hAnsi="Helvetica" w:cs="Helvetica"/>
            <w:b/>
            <w:bCs/>
            <w:color w:val="111111"/>
            <w:sz w:val="21"/>
          </w:rPr>
          <w:t>END</w:t>
        </w:r>
        <w:r w:rsidRPr="00BE3CF2">
          <w:rPr>
            <w:rFonts w:ascii="Helvetica" w:eastAsia="Times New Roman" w:hAnsi="Helvetica" w:cs="Helvetica"/>
            <w:color w:val="111111"/>
            <w:sz w:val="21"/>
          </w:rPr>
          <w:t> </w:t>
        </w:r>
        <w:r w:rsidRPr="00BE3CF2">
          <w:rPr>
            <w:rFonts w:ascii="Helvetica" w:eastAsia="Times New Roman" w:hAnsi="Helvetica" w:cs="Helvetica"/>
            <w:color w:val="111111"/>
            <w:sz w:val="21"/>
            <w:szCs w:val="21"/>
            <w:shd w:val="clear" w:color="auto" w:fill="FFFFFF"/>
          </w:rPr>
          <w:t>section, total variable will have total amount.</w:t>
        </w:r>
      </w:ins>
    </w:p>
    <w:p w:rsidR="00BE3CF2" w:rsidRPr="00BE3CF2" w:rsidRDefault="00BE3CF2" w:rsidP="00BE3CF2">
      <w:pPr>
        <w:spacing w:after="377" w:line="330" w:lineRule="atLeast"/>
        <w:rPr>
          <w:ins w:id="36" w:author="Unknown"/>
          <w:rFonts w:ascii="Helvetica" w:eastAsia="Times New Roman" w:hAnsi="Helvetica" w:cs="Helvetica"/>
          <w:color w:val="111111"/>
          <w:sz w:val="21"/>
          <w:szCs w:val="21"/>
          <w:shd w:val="clear" w:color="auto" w:fill="FFFFFF"/>
        </w:rPr>
      </w:pPr>
      <w:ins w:id="37" w:author="Unknown">
        <w:r w:rsidRPr="00BE3CF2">
          <w:rPr>
            <w:rFonts w:ascii="Helvetica" w:eastAsia="Times New Roman" w:hAnsi="Helvetica" w:cs="Helvetica"/>
            <w:color w:val="111111"/>
            <w:sz w:val="21"/>
            <w:szCs w:val="21"/>
            <w:shd w:val="clear" w:color="auto" w:fill="FFFFFF"/>
          </w:rPr>
          <w:t>Now execute the book-calculation.awk script to generate the report that displays each book rate and total amount as shown below.</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38" w:author="Unknown"/>
          <w:rFonts w:ascii="Consolas" w:eastAsia="Times New Roman" w:hAnsi="Consolas" w:cs="Consolas"/>
          <w:color w:val="111111"/>
          <w:sz w:val="18"/>
          <w:szCs w:val="18"/>
          <w:shd w:val="clear" w:color="auto" w:fill="FFFFFF"/>
        </w:rPr>
      </w:pPr>
      <w:ins w:id="39" w:author="Unknown">
        <w:r w:rsidRPr="00BE3CF2">
          <w:rPr>
            <w:rFonts w:ascii="Consolas" w:eastAsia="Times New Roman" w:hAnsi="Consolas" w:cs="Consolas"/>
            <w:color w:val="111111"/>
            <w:sz w:val="18"/>
            <w:szCs w:val="18"/>
            <w:shd w:val="clear" w:color="auto" w:fill="FFFFFF"/>
          </w:rPr>
          <w:t>$ awk -f book-calculation.awk bookdetails.txt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40" w:author="Unknown"/>
          <w:rFonts w:ascii="Consolas" w:eastAsia="Times New Roman" w:hAnsi="Consolas" w:cs="Consolas"/>
          <w:color w:val="111111"/>
          <w:sz w:val="18"/>
          <w:szCs w:val="18"/>
          <w:shd w:val="clear" w:color="auto" w:fill="FFFFFF"/>
        </w:rPr>
      </w:pPr>
      <w:ins w:id="41" w:author="Unknown">
        <w:r w:rsidRPr="00BE3CF2">
          <w:rPr>
            <w:rFonts w:ascii="Consolas" w:eastAsia="Times New Roman" w:hAnsi="Consolas" w:cs="Consolas"/>
            <w:color w:val="111111"/>
            <w:sz w:val="18"/>
            <w:szCs w:val="18"/>
            <w:shd w:val="clear" w:color="auto" w:fill="FFFFFF"/>
          </w:rPr>
          <w:t xml:space="preserve">1   Linux-programming </w:t>
        </w:r>
        <w:r w:rsidRPr="00BE3CF2">
          <w:rPr>
            <w:rFonts w:ascii="Consolas" w:eastAsia="Times New Roman" w:hAnsi="Consolas" w:cs="Consolas"/>
            <w:color w:val="111111"/>
            <w:sz w:val="18"/>
            <w:szCs w:val="18"/>
            <w:shd w:val="clear" w:color="auto" w:fill="FFFFFF"/>
          </w:rPr>
          <w:tab/>
          <w:t xml:space="preserve"> $900</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42" w:author="Unknown"/>
          <w:rFonts w:ascii="Consolas" w:eastAsia="Times New Roman" w:hAnsi="Consolas" w:cs="Consolas"/>
          <w:color w:val="111111"/>
          <w:sz w:val="18"/>
          <w:szCs w:val="18"/>
          <w:shd w:val="clear" w:color="auto" w:fill="FFFFFF"/>
        </w:rPr>
      </w:pPr>
      <w:ins w:id="43" w:author="Unknown">
        <w:r w:rsidRPr="00BE3CF2">
          <w:rPr>
            <w:rFonts w:ascii="Consolas" w:eastAsia="Times New Roman" w:hAnsi="Consolas" w:cs="Consolas"/>
            <w:color w:val="111111"/>
            <w:sz w:val="18"/>
            <w:szCs w:val="18"/>
            <w:shd w:val="clear" w:color="auto" w:fill="FFFFFF"/>
          </w:rPr>
          <w:t xml:space="preserve">2   Advanced-Linux </w:t>
        </w:r>
        <w:r w:rsidRPr="00BE3CF2">
          <w:rPr>
            <w:rFonts w:ascii="Consolas" w:eastAsia="Times New Roman" w:hAnsi="Consolas" w:cs="Consolas"/>
            <w:color w:val="111111"/>
            <w:sz w:val="18"/>
            <w:szCs w:val="18"/>
            <w:shd w:val="clear" w:color="auto" w:fill="FFFFFF"/>
          </w:rPr>
          <w:tab/>
          <w:t xml:space="preserve"> $900</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44" w:author="Unknown"/>
          <w:rFonts w:ascii="Consolas" w:eastAsia="Times New Roman" w:hAnsi="Consolas" w:cs="Consolas"/>
          <w:color w:val="111111"/>
          <w:sz w:val="18"/>
          <w:szCs w:val="18"/>
          <w:shd w:val="clear" w:color="auto" w:fill="FFFFFF"/>
        </w:rPr>
      </w:pPr>
      <w:ins w:id="45" w:author="Unknown">
        <w:r w:rsidRPr="00BE3CF2">
          <w:rPr>
            <w:rFonts w:ascii="Consolas" w:eastAsia="Times New Roman" w:hAnsi="Consolas" w:cs="Consolas"/>
            <w:color w:val="111111"/>
            <w:sz w:val="18"/>
            <w:szCs w:val="18"/>
            <w:shd w:val="clear" w:color="auto" w:fill="FFFFFF"/>
          </w:rPr>
          <w:t xml:space="preserve">3   Computer-Networks </w:t>
        </w:r>
        <w:r w:rsidRPr="00BE3CF2">
          <w:rPr>
            <w:rFonts w:ascii="Consolas" w:eastAsia="Times New Roman" w:hAnsi="Consolas" w:cs="Consolas"/>
            <w:color w:val="111111"/>
            <w:sz w:val="18"/>
            <w:szCs w:val="18"/>
            <w:shd w:val="clear" w:color="auto" w:fill="FFFFFF"/>
          </w:rPr>
          <w:tab/>
          <w:t xml:space="preserve"> $1600</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46" w:author="Unknown"/>
          <w:rFonts w:ascii="Consolas" w:eastAsia="Times New Roman" w:hAnsi="Consolas" w:cs="Consolas"/>
          <w:color w:val="111111"/>
          <w:sz w:val="18"/>
          <w:szCs w:val="18"/>
          <w:shd w:val="clear" w:color="auto" w:fill="FFFFFF"/>
        </w:rPr>
      </w:pPr>
      <w:ins w:id="47" w:author="Unknown">
        <w:r w:rsidRPr="00BE3CF2">
          <w:rPr>
            <w:rFonts w:ascii="Consolas" w:eastAsia="Times New Roman" w:hAnsi="Consolas" w:cs="Consolas"/>
            <w:color w:val="111111"/>
            <w:sz w:val="18"/>
            <w:szCs w:val="18"/>
            <w:shd w:val="clear" w:color="auto" w:fill="FFFFFF"/>
          </w:rPr>
          <w:t xml:space="preserve">4   OOAD&amp;UML </w:t>
        </w:r>
        <w:r w:rsidRPr="00BE3CF2">
          <w:rPr>
            <w:rFonts w:ascii="Consolas" w:eastAsia="Times New Roman" w:hAnsi="Consolas" w:cs="Consolas"/>
            <w:color w:val="111111"/>
            <w:sz w:val="18"/>
            <w:szCs w:val="18"/>
            <w:shd w:val="clear" w:color="auto" w:fill="FFFFFF"/>
          </w:rPr>
          <w:tab/>
          <w:t xml:space="preserve"> $1350</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48" w:author="Unknown"/>
          <w:rFonts w:ascii="Consolas" w:eastAsia="Times New Roman" w:hAnsi="Consolas" w:cs="Consolas"/>
          <w:color w:val="111111"/>
          <w:sz w:val="18"/>
          <w:szCs w:val="18"/>
          <w:shd w:val="clear" w:color="auto" w:fill="FFFFFF"/>
        </w:rPr>
      </w:pPr>
      <w:ins w:id="49" w:author="Unknown">
        <w:r w:rsidRPr="00BE3CF2">
          <w:rPr>
            <w:rFonts w:ascii="Consolas" w:eastAsia="Times New Roman" w:hAnsi="Consolas" w:cs="Consolas"/>
            <w:color w:val="111111"/>
            <w:sz w:val="18"/>
            <w:szCs w:val="18"/>
            <w:shd w:val="clear" w:color="auto" w:fill="FFFFFF"/>
          </w:rPr>
          <w:t xml:space="preserve">5   Java2 </w:t>
        </w:r>
        <w:r w:rsidRPr="00BE3CF2">
          <w:rPr>
            <w:rFonts w:ascii="Consolas" w:eastAsia="Times New Roman" w:hAnsi="Consolas" w:cs="Consolas"/>
            <w:color w:val="111111"/>
            <w:sz w:val="18"/>
            <w:szCs w:val="18"/>
            <w:shd w:val="clear" w:color="auto" w:fill="FFFFFF"/>
          </w:rPr>
          <w:tab/>
          <w:t xml:space="preserve"> $1000</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50" w:author="Unknown"/>
          <w:rFonts w:ascii="Consolas" w:eastAsia="Times New Roman" w:hAnsi="Consolas" w:cs="Consolas"/>
          <w:color w:val="111111"/>
          <w:sz w:val="18"/>
          <w:szCs w:val="18"/>
          <w:shd w:val="clear" w:color="auto" w:fill="FFFFFF"/>
        </w:rPr>
      </w:pPr>
      <w:ins w:id="51" w:author="Unknown">
        <w:r w:rsidRPr="00BE3CF2">
          <w:rPr>
            <w:rFonts w:ascii="Consolas" w:eastAsia="Times New Roman" w:hAnsi="Consolas" w:cs="Consolas"/>
            <w:color w:val="111111"/>
            <w:sz w:val="18"/>
            <w:szCs w:val="18"/>
            <w:shd w:val="clear" w:color="auto" w:fill="FFFFFF"/>
          </w:rPr>
          <w:t>Total Amount = $5750</w:t>
        </w:r>
      </w:ins>
    </w:p>
    <w:p w:rsidR="00BE3CF2" w:rsidRPr="00BE3CF2" w:rsidRDefault="00BE3CF2" w:rsidP="00BE3CF2">
      <w:pPr>
        <w:spacing w:before="440" w:after="147" w:line="293" w:lineRule="atLeast"/>
        <w:outlineLvl w:val="2"/>
        <w:rPr>
          <w:ins w:id="52" w:author="Unknown"/>
          <w:rFonts w:ascii="Helvetica" w:eastAsia="Times New Roman" w:hAnsi="Helvetica" w:cs="Helvetica"/>
          <w:color w:val="111111"/>
          <w:sz w:val="27"/>
          <w:szCs w:val="27"/>
          <w:shd w:val="clear" w:color="auto" w:fill="FFFFFF"/>
        </w:rPr>
      </w:pPr>
      <w:ins w:id="53" w:author="Unknown">
        <w:r w:rsidRPr="00BE3CF2">
          <w:rPr>
            <w:rFonts w:ascii="Helvetica" w:eastAsia="Times New Roman" w:hAnsi="Helvetica" w:cs="Helvetica"/>
            <w:color w:val="111111"/>
            <w:sz w:val="27"/>
            <w:szCs w:val="27"/>
            <w:shd w:val="clear" w:color="auto" w:fill="FFFFFF"/>
          </w:rPr>
          <w:t>Awk Example 2. Student Mark Calculation</w:t>
        </w:r>
      </w:ins>
    </w:p>
    <w:p w:rsidR="00BE3CF2" w:rsidRPr="00BE3CF2" w:rsidRDefault="00BE3CF2" w:rsidP="00BE3CF2">
      <w:pPr>
        <w:spacing w:after="377" w:line="330" w:lineRule="atLeast"/>
        <w:rPr>
          <w:ins w:id="54" w:author="Unknown"/>
          <w:rFonts w:ascii="Helvetica" w:eastAsia="Times New Roman" w:hAnsi="Helvetica" w:cs="Helvetica"/>
          <w:color w:val="111111"/>
          <w:sz w:val="21"/>
          <w:szCs w:val="21"/>
          <w:shd w:val="clear" w:color="auto" w:fill="FFFFFF"/>
        </w:rPr>
      </w:pPr>
      <w:ins w:id="55" w:author="Unknown">
        <w:r w:rsidRPr="00BE3CF2">
          <w:rPr>
            <w:rFonts w:ascii="Helvetica" w:eastAsia="Times New Roman" w:hAnsi="Helvetica" w:cs="Helvetica"/>
            <w:color w:val="111111"/>
            <w:sz w:val="21"/>
            <w:szCs w:val="21"/>
            <w:shd w:val="clear" w:color="auto" w:fill="FFFFFF"/>
          </w:rPr>
          <w:t>In this example, create an input file “student-marks.txt” with the following content — Student name, Roll Number, Test1 score, Test2 score and Test3 score.</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56" w:author="Unknown"/>
          <w:rFonts w:ascii="Consolas" w:eastAsia="Times New Roman" w:hAnsi="Consolas" w:cs="Consolas"/>
          <w:color w:val="111111"/>
          <w:sz w:val="18"/>
          <w:szCs w:val="18"/>
          <w:shd w:val="clear" w:color="auto" w:fill="FFFFFF"/>
        </w:rPr>
      </w:pPr>
      <w:ins w:id="57" w:author="Unknown">
        <w:r w:rsidRPr="00BE3CF2">
          <w:rPr>
            <w:rFonts w:ascii="Consolas" w:eastAsia="Times New Roman" w:hAnsi="Consolas" w:cs="Consolas"/>
            <w:color w:val="111111"/>
            <w:sz w:val="18"/>
            <w:szCs w:val="18"/>
            <w:shd w:val="clear" w:color="auto" w:fill="FFFFFF"/>
          </w:rPr>
          <w:t>$ cat student-marks.txt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58" w:author="Unknown"/>
          <w:rFonts w:ascii="Consolas" w:eastAsia="Times New Roman" w:hAnsi="Consolas" w:cs="Consolas"/>
          <w:color w:val="111111"/>
          <w:sz w:val="18"/>
          <w:szCs w:val="18"/>
          <w:shd w:val="clear" w:color="auto" w:fill="FFFFFF"/>
        </w:rPr>
      </w:pPr>
      <w:ins w:id="59" w:author="Unknown">
        <w:r w:rsidRPr="00BE3CF2">
          <w:rPr>
            <w:rFonts w:ascii="Consolas" w:eastAsia="Times New Roman" w:hAnsi="Consolas" w:cs="Consolas"/>
            <w:color w:val="111111"/>
            <w:sz w:val="18"/>
            <w:szCs w:val="18"/>
            <w:shd w:val="clear" w:color="auto" w:fill="FFFFFF"/>
          </w:rPr>
          <w:t>Jones 2143 78 84 77</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60" w:author="Unknown"/>
          <w:rFonts w:ascii="Consolas" w:eastAsia="Times New Roman" w:hAnsi="Consolas" w:cs="Consolas"/>
          <w:color w:val="111111"/>
          <w:sz w:val="18"/>
          <w:szCs w:val="18"/>
          <w:shd w:val="clear" w:color="auto" w:fill="FFFFFF"/>
        </w:rPr>
      </w:pPr>
      <w:ins w:id="61" w:author="Unknown">
        <w:r w:rsidRPr="00BE3CF2">
          <w:rPr>
            <w:rFonts w:ascii="Consolas" w:eastAsia="Times New Roman" w:hAnsi="Consolas" w:cs="Consolas"/>
            <w:color w:val="111111"/>
            <w:sz w:val="18"/>
            <w:szCs w:val="18"/>
            <w:shd w:val="clear" w:color="auto" w:fill="FFFFFF"/>
          </w:rPr>
          <w:t>Gondrol 2321 56 58 45</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62" w:author="Unknown"/>
          <w:rFonts w:ascii="Consolas" w:eastAsia="Times New Roman" w:hAnsi="Consolas" w:cs="Consolas"/>
          <w:color w:val="111111"/>
          <w:sz w:val="18"/>
          <w:szCs w:val="18"/>
          <w:shd w:val="clear" w:color="auto" w:fill="FFFFFF"/>
        </w:rPr>
      </w:pPr>
      <w:ins w:id="63" w:author="Unknown">
        <w:r w:rsidRPr="00BE3CF2">
          <w:rPr>
            <w:rFonts w:ascii="Consolas" w:eastAsia="Times New Roman" w:hAnsi="Consolas" w:cs="Consolas"/>
            <w:color w:val="111111"/>
            <w:sz w:val="18"/>
            <w:szCs w:val="18"/>
            <w:shd w:val="clear" w:color="auto" w:fill="FFFFFF"/>
          </w:rPr>
          <w:t>RinRao 2122 38 37 65</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64" w:author="Unknown"/>
          <w:rFonts w:ascii="Consolas" w:eastAsia="Times New Roman" w:hAnsi="Consolas" w:cs="Consolas"/>
          <w:color w:val="111111"/>
          <w:sz w:val="18"/>
          <w:szCs w:val="18"/>
          <w:shd w:val="clear" w:color="auto" w:fill="FFFFFF"/>
        </w:rPr>
      </w:pPr>
      <w:ins w:id="65" w:author="Unknown">
        <w:r w:rsidRPr="00BE3CF2">
          <w:rPr>
            <w:rFonts w:ascii="Consolas" w:eastAsia="Times New Roman" w:hAnsi="Consolas" w:cs="Consolas"/>
            <w:color w:val="111111"/>
            <w:sz w:val="18"/>
            <w:szCs w:val="18"/>
            <w:shd w:val="clear" w:color="auto" w:fill="FFFFFF"/>
          </w:rPr>
          <w:lastRenderedPageBreak/>
          <w:t>Edwin 2537 78 67 45</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66" w:author="Unknown"/>
          <w:rFonts w:ascii="Consolas" w:eastAsia="Times New Roman" w:hAnsi="Consolas" w:cs="Consolas"/>
          <w:color w:val="111111"/>
          <w:sz w:val="18"/>
          <w:szCs w:val="18"/>
          <w:shd w:val="clear" w:color="auto" w:fill="FFFFFF"/>
        </w:rPr>
      </w:pPr>
      <w:ins w:id="67" w:author="Unknown">
        <w:r w:rsidRPr="00BE3CF2">
          <w:rPr>
            <w:rFonts w:ascii="Consolas" w:eastAsia="Times New Roman" w:hAnsi="Consolas" w:cs="Consolas"/>
            <w:color w:val="111111"/>
            <w:sz w:val="18"/>
            <w:szCs w:val="18"/>
            <w:shd w:val="clear" w:color="auto" w:fill="FFFFFF"/>
          </w:rPr>
          <w:t>Dayan 2415 30 47 20</w:t>
        </w:r>
      </w:ins>
    </w:p>
    <w:p w:rsidR="00BE3CF2" w:rsidRPr="00BE3CF2" w:rsidRDefault="00BE3CF2" w:rsidP="00BE3CF2">
      <w:pPr>
        <w:spacing w:after="377" w:line="330" w:lineRule="atLeast"/>
        <w:rPr>
          <w:ins w:id="68" w:author="Unknown"/>
          <w:rFonts w:ascii="Helvetica" w:eastAsia="Times New Roman" w:hAnsi="Helvetica" w:cs="Helvetica"/>
          <w:color w:val="111111"/>
          <w:sz w:val="21"/>
          <w:szCs w:val="21"/>
          <w:shd w:val="clear" w:color="auto" w:fill="FFFFFF"/>
        </w:rPr>
      </w:pPr>
      <w:ins w:id="69" w:author="Unknown">
        <w:r w:rsidRPr="00BE3CF2">
          <w:rPr>
            <w:rFonts w:ascii="Helvetica" w:eastAsia="Times New Roman" w:hAnsi="Helvetica" w:cs="Helvetica"/>
            <w:color w:val="111111"/>
            <w:sz w:val="21"/>
            <w:szCs w:val="21"/>
            <w:shd w:val="clear" w:color="auto" w:fill="FFFFFF"/>
          </w:rPr>
          <w:t>Now the following Awk script will calculate and generate the report to show the Average marks of each student, average of Test1, Test2 and Test3 scores.</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70" w:author="Unknown"/>
          <w:rFonts w:ascii="Consolas" w:eastAsia="Times New Roman" w:hAnsi="Consolas" w:cs="Consolas"/>
          <w:color w:val="111111"/>
          <w:sz w:val="18"/>
          <w:szCs w:val="18"/>
          <w:shd w:val="clear" w:color="auto" w:fill="FFFFFF"/>
        </w:rPr>
      </w:pPr>
      <w:ins w:id="71" w:author="Unknown">
        <w:r w:rsidRPr="00BE3CF2">
          <w:rPr>
            <w:rFonts w:ascii="Consolas" w:eastAsia="Times New Roman" w:hAnsi="Consolas" w:cs="Consolas"/>
            <w:color w:val="111111"/>
            <w:sz w:val="18"/>
            <w:szCs w:val="18"/>
            <w:shd w:val="clear" w:color="auto" w:fill="FFFFFF"/>
          </w:rPr>
          <w:t>$cat student.awk</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72" w:author="Unknown"/>
          <w:rFonts w:ascii="Consolas" w:eastAsia="Times New Roman" w:hAnsi="Consolas" w:cs="Consolas"/>
          <w:color w:val="111111"/>
          <w:sz w:val="18"/>
          <w:szCs w:val="18"/>
          <w:shd w:val="clear" w:color="auto" w:fill="FFFFFF"/>
        </w:rPr>
      </w:pPr>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73" w:author="Unknown"/>
          <w:rFonts w:ascii="Consolas" w:eastAsia="Times New Roman" w:hAnsi="Consolas" w:cs="Consolas"/>
          <w:color w:val="111111"/>
          <w:sz w:val="18"/>
          <w:szCs w:val="18"/>
          <w:shd w:val="clear" w:color="auto" w:fill="FFFFFF"/>
        </w:rPr>
      </w:pPr>
      <w:ins w:id="74" w:author="Unknown">
        <w:r w:rsidRPr="00BE3CF2">
          <w:rPr>
            <w:rFonts w:ascii="Consolas" w:eastAsia="Times New Roman" w:hAnsi="Consolas" w:cs="Consolas"/>
            <w:color w:val="111111"/>
            <w:sz w:val="18"/>
            <w:szCs w:val="18"/>
            <w:shd w:val="clear" w:color="auto" w:fill="FFFFFF"/>
          </w:rPr>
          <w:t>BEGIN {</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75" w:author="Unknown"/>
          <w:rFonts w:ascii="Consolas" w:eastAsia="Times New Roman" w:hAnsi="Consolas" w:cs="Consolas"/>
          <w:color w:val="111111"/>
          <w:sz w:val="18"/>
          <w:szCs w:val="18"/>
          <w:shd w:val="clear" w:color="auto" w:fill="FFFFFF"/>
        </w:rPr>
      </w:pPr>
      <w:ins w:id="76" w:author="Unknown">
        <w:r w:rsidRPr="00BE3CF2">
          <w:rPr>
            <w:rFonts w:ascii="Consolas" w:eastAsia="Times New Roman" w:hAnsi="Consolas" w:cs="Consolas"/>
            <w:color w:val="111111"/>
            <w:sz w:val="18"/>
            <w:szCs w:val="18"/>
            <w:shd w:val="clear" w:color="auto" w:fill="FFFFFF"/>
          </w:rPr>
          <w:tab/>
          <w:t>test1=0;</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77" w:author="Unknown"/>
          <w:rFonts w:ascii="Consolas" w:eastAsia="Times New Roman" w:hAnsi="Consolas" w:cs="Consolas"/>
          <w:color w:val="111111"/>
          <w:sz w:val="18"/>
          <w:szCs w:val="18"/>
          <w:shd w:val="clear" w:color="auto" w:fill="FFFFFF"/>
        </w:rPr>
      </w:pPr>
      <w:ins w:id="78" w:author="Unknown">
        <w:r w:rsidRPr="00BE3CF2">
          <w:rPr>
            <w:rFonts w:ascii="Consolas" w:eastAsia="Times New Roman" w:hAnsi="Consolas" w:cs="Consolas"/>
            <w:color w:val="111111"/>
            <w:sz w:val="18"/>
            <w:szCs w:val="18"/>
            <w:shd w:val="clear" w:color="auto" w:fill="FFFFFF"/>
          </w:rPr>
          <w:tab/>
          <w:t>test2=0;</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79" w:author="Unknown"/>
          <w:rFonts w:ascii="Consolas" w:eastAsia="Times New Roman" w:hAnsi="Consolas" w:cs="Consolas"/>
          <w:color w:val="111111"/>
          <w:sz w:val="18"/>
          <w:szCs w:val="18"/>
          <w:shd w:val="clear" w:color="auto" w:fill="FFFFFF"/>
        </w:rPr>
      </w:pPr>
      <w:ins w:id="80" w:author="Unknown">
        <w:r w:rsidRPr="00BE3CF2">
          <w:rPr>
            <w:rFonts w:ascii="Consolas" w:eastAsia="Times New Roman" w:hAnsi="Consolas" w:cs="Consolas"/>
            <w:color w:val="111111"/>
            <w:sz w:val="18"/>
            <w:szCs w:val="18"/>
            <w:shd w:val="clear" w:color="auto" w:fill="FFFFFF"/>
          </w:rPr>
          <w:tab/>
          <w:t>test3=0;</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81" w:author="Unknown"/>
          <w:rFonts w:ascii="Consolas" w:eastAsia="Times New Roman" w:hAnsi="Consolas" w:cs="Consolas"/>
          <w:color w:val="111111"/>
          <w:sz w:val="18"/>
          <w:szCs w:val="18"/>
          <w:shd w:val="clear" w:color="auto" w:fill="FFFFFF"/>
        </w:rPr>
      </w:pPr>
      <w:ins w:id="82" w:author="Unknown">
        <w:r w:rsidRPr="00BE3CF2">
          <w:rPr>
            <w:rFonts w:ascii="Consolas" w:eastAsia="Times New Roman" w:hAnsi="Consolas" w:cs="Consolas"/>
            <w:color w:val="111111"/>
            <w:sz w:val="18"/>
            <w:szCs w:val="18"/>
            <w:shd w:val="clear" w:color="auto" w:fill="FFFFFF"/>
          </w:rPr>
          <w:tab/>
          <w:t>print "Name\tRollNo\t Average Score";</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83" w:author="Unknown"/>
          <w:rFonts w:ascii="Consolas" w:eastAsia="Times New Roman" w:hAnsi="Consolas" w:cs="Consolas"/>
          <w:color w:val="111111"/>
          <w:sz w:val="18"/>
          <w:szCs w:val="18"/>
          <w:shd w:val="clear" w:color="auto" w:fill="FFFFFF"/>
        </w:rPr>
      </w:pPr>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84" w:author="Unknown"/>
          <w:rFonts w:ascii="Consolas" w:eastAsia="Times New Roman" w:hAnsi="Consolas" w:cs="Consolas"/>
          <w:color w:val="111111"/>
          <w:sz w:val="18"/>
          <w:szCs w:val="18"/>
          <w:shd w:val="clear" w:color="auto" w:fill="FFFFFF"/>
        </w:rPr>
      </w:pPr>
      <w:ins w:id="85" w:author="Unknown">
        <w:r w:rsidRPr="00BE3CF2">
          <w:rPr>
            <w:rFonts w:ascii="Consolas" w:eastAsia="Times New Roman" w:hAnsi="Consolas" w:cs="Consolas"/>
            <w:color w:val="111111"/>
            <w:sz w:val="18"/>
            <w:szCs w:val="18"/>
            <w:shd w:val="clear" w:color="auto" w:fill="FFFFFF"/>
          </w:rPr>
          <w: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86" w:author="Unknown"/>
          <w:rFonts w:ascii="Consolas" w:eastAsia="Times New Roman" w:hAnsi="Consolas" w:cs="Consolas"/>
          <w:color w:val="111111"/>
          <w:sz w:val="18"/>
          <w:szCs w:val="18"/>
          <w:shd w:val="clear" w:color="auto" w:fill="FFFFFF"/>
        </w:rPr>
      </w:pPr>
      <w:ins w:id="87" w:author="Unknown">
        <w:r w:rsidRPr="00BE3CF2">
          <w:rPr>
            <w:rFonts w:ascii="Consolas" w:eastAsia="Times New Roman" w:hAnsi="Consolas" w:cs="Consolas"/>
            <w:color w:val="111111"/>
            <w:sz w:val="18"/>
            <w:szCs w:val="18"/>
            <w:shd w:val="clear" w:color="auto" w:fill="FFFFFF"/>
          </w:rPr>
          <w: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88" w:author="Unknown"/>
          <w:rFonts w:ascii="Consolas" w:eastAsia="Times New Roman" w:hAnsi="Consolas" w:cs="Consolas"/>
          <w:color w:val="111111"/>
          <w:sz w:val="18"/>
          <w:szCs w:val="18"/>
          <w:shd w:val="clear" w:color="auto" w:fill="FFFFFF"/>
        </w:rPr>
      </w:pPr>
      <w:ins w:id="89" w:author="Unknown">
        <w:r w:rsidRPr="00BE3CF2">
          <w:rPr>
            <w:rFonts w:ascii="Consolas" w:eastAsia="Times New Roman" w:hAnsi="Consolas" w:cs="Consolas"/>
            <w:color w:val="111111"/>
            <w:sz w:val="18"/>
            <w:szCs w:val="18"/>
            <w:shd w:val="clear" w:color="auto" w:fill="FFFFFF"/>
          </w:rPr>
          <w:tab/>
          <w:t>total=$3+$4+$5;</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90" w:author="Unknown"/>
          <w:rFonts w:ascii="Consolas" w:eastAsia="Times New Roman" w:hAnsi="Consolas" w:cs="Consolas"/>
          <w:color w:val="111111"/>
          <w:sz w:val="18"/>
          <w:szCs w:val="18"/>
          <w:shd w:val="clear" w:color="auto" w:fill="FFFFFF"/>
        </w:rPr>
      </w:pPr>
      <w:ins w:id="91" w:author="Unknown">
        <w:r w:rsidRPr="00BE3CF2">
          <w:rPr>
            <w:rFonts w:ascii="Consolas" w:eastAsia="Times New Roman" w:hAnsi="Consolas" w:cs="Consolas"/>
            <w:color w:val="111111"/>
            <w:sz w:val="18"/>
            <w:szCs w:val="18"/>
            <w:shd w:val="clear" w:color="auto" w:fill="FFFFFF"/>
          </w:rPr>
          <w:tab/>
          <w:t>test1=test1+$3;</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92" w:author="Unknown"/>
          <w:rFonts w:ascii="Consolas" w:eastAsia="Times New Roman" w:hAnsi="Consolas" w:cs="Consolas"/>
          <w:color w:val="111111"/>
          <w:sz w:val="18"/>
          <w:szCs w:val="18"/>
          <w:shd w:val="clear" w:color="auto" w:fill="FFFFFF"/>
        </w:rPr>
      </w:pPr>
      <w:ins w:id="93" w:author="Unknown">
        <w:r w:rsidRPr="00BE3CF2">
          <w:rPr>
            <w:rFonts w:ascii="Consolas" w:eastAsia="Times New Roman" w:hAnsi="Consolas" w:cs="Consolas"/>
            <w:color w:val="111111"/>
            <w:sz w:val="18"/>
            <w:szCs w:val="18"/>
            <w:shd w:val="clear" w:color="auto" w:fill="FFFFFF"/>
          </w:rPr>
          <w:lastRenderedPageBreak/>
          <w:tab/>
          <w:t>test2=test2+$4;</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94" w:author="Unknown"/>
          <w:rFonts w:ascii="Consolas" w:eastAsia="Times New Roman" w:hAnsi="Consolas" w:cs="Consolas"/>
          <w:color w:val="111111"/>
          <w:sz w:val="18"/>
          <w:szCs w:val="18"/>
          <w:shd w:val="clear" w:color="auto" w:fill="FFFFFF"/>
        </w:rPr>
      </w:pPr>
      <w:ins w:id="95" w:author="Unknown">
        <w:r w:rsidRPr="00BE3CF2">
          <w:rPr>
            <w:rFonts w:ascii="Consolas" w:eastAsia="Times New Roman" w:hAnsi="Consolas" w:cs="Consolas"/>
            <w:color w:val="111111"/>
            <w:sz w:val="18"/>
            <w:szCs w:val="18"/>
            <w:shd w:val="clear" w:color="auto" w:fill="FFFFFF"/>
          </w:rPr>
          <w:tab/>
          <w:t>test3=test3+$5;</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96" w:author="Unknown"/>
          <w:rFonts w:ascii="Consolas" w:eastAsia="Times New Roman" w:hAnsi="Consolas" w:cs="Consolas"/>
          <w:color w:val="111111"/>
          <w:sz w:val="18"/>
          <w:szCs w:val="18"/>
          <w:shd w:val="clear" w:color="auto" w:fill="FFFFFF"/>
        </w:rPr>
      </w:pPr>
      <w:ins w:id="97" w:author="Unknown">
        <w:r w:rsidRPr="00BE3CF2">
          <w:rPr>
            <w:rFonts w:ascii="Consolas" w:eastAsia="Times New Roman" w:hAnsi="Consolas" w:cs="Consolas"/>
            <w:color w:val="111111"/>
            <w:sz w:val="18"/>
            <w:szCs w:val="18"/>
            <w:shd w:val="clear" w:color="auto" w:fill="FFFFFF"/>
          </w:rPr>
          <w:tab/>
          <w:t>print $1"\t"$2"\t",total/3;</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98" w:author="Unknown"/>
          <w:rFonts w:ascii="Consolas" w:eastAsia="Times New Roman" w:hAnsi="Consolas" w:cs="Consolas"/>
          <w:color w:val="111111"/>
          <w:sz w:val="18"/>
          <w:szCs w:val="18"/>
          <w:shd w:val="clear" w:color="auto" w:fill="FFFFFF"/>
        </w:rPr>
      </w:pPr>
      <w:ins w:id="99" w:author="Unknown">
        <w:r w:rsidRPr="00BE3CF2">
          <w:rPr>
            <w:rFonts w:ascii="Consolas" w:eastAsia="Times New Roman" w:hAnsi="Consolas" w:cs="Consolas"/>
            <w:color w:val="111111"/>
            <w:sz w:val="18"/>
            <w:szCs w:val="18"/>
            <w:shd w:val="clear" w:color="auto" w:fill="FFFFFF"/>
          </w:rPr>
          <w: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00" w:author="Unknown"/>
          <w:rFonts w:ascii="Consolas" w:eastAsia="Times New Roman" w:hAnsi="Consolas" w:cs="Consolas"/>
          <w:color w:val="111111"/>
          <w:sz w:val="18"/>
          <w:szCs w:val="18"/>
          <w:shd w:val="clear" w:color="auto" w:fill="FFFFFF"/>
        </w:rPr>
      </w:pPr>
      <w:ins w:id="101" w:author="Unknown">
        <w:r w:rsidRPr="00BE3CF2">
          <w:rPr>
            <w:rFonts w:ascii="Consolas" w:eastAsia="Times New Roman" w:hAnsi="Consolas" w:cs="Consolas"/>
            <w:color w:val="111111"/>
            <w:sz w:val="18"/>
            <w:szCs w:val="18"/>
            <w:shd w:val="clear" w:color="auto" w:fill="FFFFFF"/>
          </w:rPr>
          <w:t>END{</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02" w:author="Unknown"/>
          <w:rFonts w:ascii="Consolas" w:eastAsia="Times New Roman" w:hAnsi="Consolas" w:cs="Consolas"/>
          <w:color w:val="111111"/>
          <w:sz w:val="18"/>
          <w:szCs w:val="18"/>
          <w:shd w:val="clear" w:color="auto" w:fill="FFFFFF"/>
        </w:rPr>
      </w:pPr>
      <w:ins w:id="103" w:author="Unknown">
        <w:r w:rsidRPr="00BE3CF2">
          <w:rPr>
            <w:rFonts w:ascii="Consolas" w:eastAsia="Times New Roman" w:hAnsi="Consolas" w:cs="Consolas"/>
            <w:color w:val="111111"/>
            <w:sz w:val="18"/>
            <w:szCs w:val="18"/>
            <w:shd w:val="clear" w:color="auto" w:fill="FFFFFF"/>
          </w:rPr>
          <w:tab/>
          <w:t>print "Average of Test1="test1/NR;</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04" w:author="Unknown"/>
          <w:rFonts w:ascii="Consolas" w:eastAsia="Times New Roman" w:hAnsi="Consolas" w:cs="Consolas"/>
          <w:color w:val="111111"/>
          <w:sz w:val="18"/>
          <w:szCs w:val="18"/>
          <w:shd w:val="clear" w:color="auto" w:fill="FFFFFF"/>
        </w:rPr>
      </w:pPr>
      <w:ins w:id="105" w:author="Unknown">
        <w:r w:rsidRPr="00BE3CF2">
          <w:rPr>
            <w:rFonts w:ascii="Consolas" w:eastAsia="Times New Roman" w:hAnsi="Consolas" w:cs="Consolas"/>
            <w:color w:val="111111"/>
            <w:sz w:val="18"/>
            <w:szCs w:val="18"/>
            <w:shd w:val="clear" w:color="auto" w:fill="FFFFFF"/>
          </w:rPr>
          <w:tab/>
          <w:t>print "Average of Test2="test2/NR;</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06" w:author="Unknown"/>
          <w:rFonts w:ascii="Consolas" w:eastAsia="Times New Roman" w:hAnsi="Consolas" w:cs="Consolas"/>
          <w:color w:val="111111"/>
          <w:sz w:val="18"/>
          <w:szCs w:val="18"/>
          <w:shd w:val="clear" w:color="auto" w:fill="FFFFFF"/>
        </w:rPr>
      </w:pPr>
      <w:ins w:id="107" w:author="Unknown">
        <w:r w:rsidRPr="00BE3CF2">
          <w:rPr>
            <w:rFonts w:ascii="Consolas" w:eastAsia="Times New Roman" w:hAnsi="Consolas" w:cs="Consolas"/>
            <w:color w:val="111111"/>
            <w:sz w:val="18"/>
            <w:szCs w:val="18"/>
            <w:shd w:val="clear" w:color="auto" w:fill="FFFFFF"/>
          </w:rPr>
          <w:tab/>
          <w:t>print "Average of Test3="test3/NR;</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08" w:author="Unknown"/>
          <w:rFonts w:ascii="Consolas" w:eastAsia="Times New Roman" w:hAnsi="Consolas" w:cs="Consolas"/>
          <w:color w:val="111111"/>
          <w:sz w:val="18"/>
          <w:szCs w:val="18"/>
          <w:shd w:val="clear" w:color="auto" w:fill="FFFFFF"/>
        </w:rPr>
      </w:pPr>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09" w:author="Unknown"/>
          <w:rFonts w:ascii="Consolas" w:eastAsia="Times New Roman" w:hAnsi="Consolas" w:cs="Consolas"/>
          <w:color w:val="111111"/>
          <w:sz w:val="18"/>
          <w:szCs w:val="18"/>
          <w:shd w:val="clear" w:color="auto" w:fill="FFFFFF"/>
        </w:rPr>
      </w:pPr>
      <w:ins w:id="110" w:author="Unknown">
        <w:r w:rsidRPr="00BE3CF2">
          <w:rPr>
            <w:rFonts w:ascii="Consolas" w:eastAsia="Times New Roman" w:hAnsi="Consolas" w:cs="Consolas"/>
            <w:color w:val="111111"/>
            <w:sz w:val="18"/>
            <w:szCs w:val="18"/>
            <w:shd w:val="clear" w:color="auto" w:fill="FFFFFF"/>
          </w:rPr>
          <w:t>}</w:t>
        </w:r>
      </w:ins>
    </w:p>
    <w:p w:rsidR="00BE3CF2" w:rsidRPr="00BE3CF2" w:rsidRDefault="00BE3CF2" w:rsidP="00BE3CF2">
      <w:pPr>
        <w:spacing w:after="377" w:line="330" w:lineRule="atLeast"/>
        <w:rPr>
          <w:ins w:id="111" w:author="Unknown"/>
          <w:rFonts w:ascii="Helvetica" w:eastAsia="Times New Roman" w:hAnsi="Helvetica" w:cs="Helvetica"/>
          <w:color w:val="111111"/>
          <w:sz w:val="21"/>
          <w:szCs w:val="21"/>
          <w:shd w:val="clear" w:color="auto" w:fill="FFFFFF"/>
        </w:rPr>
      </w:pPr>
      <w:ins w:id="112" w:author="Unknown">
        <w:r w:rsidRPr="00BE3CF2">
          <w:rPr>
            <w:rFonts w:ascii="Helvetica" w:eastAsia="Times New Roman" w:hAnsi="Helvetica" w:cs="Helvetica"/>
            <w:color w:val="111111"/>
            <w:sz w:val="21"/>
            <w:szCs w:val="21"/>
            <w:shd w:val="clear" w:color="auto" w:fill="FFFFFF"/>
          </w:rPr>
          <w:t>In the above Awk script,</w:t>
        </w:r>
      </w:ins>
    </w:p>
    <w:p w:rsidR="00BE3CF2" w:rsidRPr="00BE3CF2" w:rsidRDefault="00BE3CF2" w:rsidP="00BE3CF2">
      <w:pPr>
        <w:numPr>
          <w:ilvl w:val="0"/>
          <w:numId w:val="2"/>
        </w:numPr>
        <w:spacing w:after="0" w:line="330" w:lineRule="atLeast"/>
        <w:ind w:left="377"/>
        <w:rPr>
          <w:ins w:id="113" w:author="Unknown"/>
          <w:rFonts w:ascii="Helvetica" w:eastAsia="Times New Roman" w:hAnsi="Helvetica" w:cs="Helvetica"/>
          <w:color w:val="111111"/>
          <w:sz w:val="21"/>
          <w:szCs w:val="21"/>
          <w:shd w:val="clear" w:color="auto" w:fill="FFFFFF"/>
        </w:rPr>
      </w:pPr>
      <w:ins w:id="114" w:author="Unknown">
        <w:r w:rsidRPr="00BE3CF2">
          <w:rPr>
            <w:rFonts w:ascii="Helvetica" w:eastAsia="Times New Roman" w:hAnsi="Helvetica" w:cs="Helvetica"/>
            <w:color w:val="111111"/>
            <w:sz w:val="21"/>
            <w:szCs w:val="21"/>
            <w:shd w:val="clear" w:color="auto" w:fill="FFFFFF"/>
          </w:rPr>
          <w:t>In the</w:t>
        </w:r>
        <w:r w:rsidRPr="00BE3CF2">
          <w:rPr>
            <w:rFonts w:ascii="Helvetica" w:eastAsia="Times New Roman" w:hAnsi="Helvetica" w:cs="Helvetica"/>
            <w:color w:val="111111"/>
            <w:sz w:val="21"/>
          </w:rPr>
          <w:t> </w:t>
        </w:r>
        <w:r w:rsidRPr="00BE3CF2">
          <w:rPr>
            <w:rFonts w:ascii="Helvetica" w:eastAsia="Times New Roman" w:hAnsi="Helvetica" w:cs="Helvetica"/>
            <w:b/>
            <w:bCs/>
            <w:color w:val="111111"/>
            <w:sz w:val="21"/>
          </w:rPr>
          <w:t>Awk BEGIN</w:t>
        </w:r>
        <w:r w:rsidRPr="00BE3CF2">
          <w:rPr>
            <w:rFonts w:ascii="Helvetica" w:eastAsia="Times New Roman" w:hAnsi="Helvetica" w:cs="Helvetica"/>
            <w:color w:val="111111"/>
            <w:sz w:val="21"/>
          </w:rPr>
          <w:t> </w:t>
        </w:r>
        <w:r w:rsidRPr="00BE3CF2">
          <w:rPr>
            <w:rFonts w:ascii="Helvetica" w:eastAsia="Times New Roman" w:hAnsi="Helvetica" w:cs="Helvetica"/>
            <w:color w:val="111111"/>
            <w:sz w:val="21"/>
            <w:szCs w:val="21"/>
            <w:shd w:val="clear" w:color="auto" w:fill="FFFFFF"/>
          </w:rPr>
          <w:t>section all the awk variables are initialized to zero. test1, test2, test3 and total are user-defined awk variables.</w:t>
        </w:r>
      </w:ins>
    </w:p>
    <w:p w:rsidR="00BE3CF2" w:rsidRPr="00BE3CF2" w:rsidRDefault="00BE3CF2" w:rsidP="00BE3CF2">
      <w:pPr>
        <w:numPr>
          <w:ilvl w:val="0"/>
          <w:numId w:val="2"/>
        </w:numPr>
        <w:spacing w:after="0" w:line="330" w:lineRule="atLeast"/>
        <w:ind w:left="377"/>
        <w:rPr>
          <w:ins w:id="115" w:author="Unknown"/>
          <w:rFonts w:ascii="Helvetica" w:eastAsia="Times New Roman" w:hAnsi="Helvetica" w:cs="Helvetica"/>
          <w:color w:val="111111"/>
          <w:sz w:val="21"/>
          <w:szCs w:val="21"/>
          <w:shd w:val="clear" w:color="auto" w:fill="FFFFFF"/>
        </w:rPr>
      </w:pPr>
      <w:ins w:id="116" w:author="Unknown">
        <w:r w:rsidRPr="00BE3CF2">
          <w:rPr>
            <w:rFonts w:ascii="Helvetica" w:eastAsia="Times New Roman" w:hAnsi="Helvetica" w:cs="Helvetica"/>
            <w:color w:val="111111"/>
            <w:sz w:val="21"/>
            <w:szCs w:val="21"/>
            <w:shd w:val="clear" w:color="auto" w:fill="FFFFFF"/>
          </w:rPr>
          <w:t>In the</w:t>
        </w:r>
        <w:r w:rsidRPr="00BE3CF2">
          <w:rPr>
            <w:rFonts w:ascii="Helvetica" w:eastAsia="Times New Roman" w:hAnsi="Helvetica" w:cs="Helvetica"/>
            <w:color w:val="111111"/>
            <w:sz w:val="21"/>
          </w:rPr>
          <w:t> </w:t>
        </w:r>
        <w:r w:rsidRPr="00BE3CF2">
          <w:rPr>
            <w:rFonts w:ascii="Helvetica" w:eastAsia="Times New Roman" w:hAnsi="Helvetica" w:cs="Helvetica"/>
            <w:b/>
            <w:bCs/>
            <w:color w:val="111111"/>
            <w:sz w:val="21"/>
          </w:rPr>
          <w:t>Awk ACTION</w:t>
        </w:r>
        <w:r w:rsidRPr="00BE3CF2">
          <w:rPr>
            <w:rFonts w:ascii="Helvetica" w:eastAsia="Times New Roman" w:hAnsi="Helvetica" w:cs="Helvetica"/>
            <w:color w:val="111111"/>
            <w:sz w:val="21"/>
          </w:rPr>
          <w:t> </w:t>
        </w:r>
        <w:r w:rsidRPr="00BE3CF2">
          <w:rPr>
            <w:rFonts w:ascii="Helvetica" w:eastAsia="Times New Roman" w:hAnsi="Helvetica" w:cs="Helvetica"/>
            <w:color w:val="111111"/>
            <w:sz w:val="21"/>
            <w:szCs w:val="21"/>
            <w:shd w:val="clear" w:color="auto" w:fill="FFFFFF"/>
          </w:rPr>
          <w:t>section, $3, $4, $5 are Test1, Test2 and Test3 scores respectively. total variable is the addition of 3 test scores for each student. The awk variable test1, test2 and test3 has the total scores of each corresponding test.</w:t>
        </w:r>
      </w:ins>
    </w:p>
    <w:p w:rsidR="00BE3CF2" w:rsidRPr="00BE3CF2" w:rsidRDefault="00BE3CF2" w:rsidP="00BE3CF2">
      <w:pPr>
        <w:numPr>
          <w:ilvl w:val="0"/>
          <w:numId w:val="2"/>
        </w:numPr>
        <w:spacing w:after="0" w:line="330" w:lineRule="atLeast"/>
        <w:ind w:left="377"/>
        <w:rPr>
          <w:ins w:id="117" w:author="Unknown"/>
          <w:rFonts w:ascii="Helvetica" w:eastAsia="Times New Roman" w:hAnsi="Helvetica" w:cs="Helvetica"/>
          <w:color w:val="111111"/>
          <w:sz w:val="21"/>
          <w:szCs w:val="21"/>
          <w:shd w:val="clear" w:color="auto" w:fill="FFFFFF"/>
        </w:rPr>
      </w:pPr>
      <w:ins w:id="118" w:author="Unknown">
        <w:r w:rsidRPr="00BE3CF2">
          <w:rPr>
            <w:rFonts w:ascii="Helvetica" w:eastAsia="Times New Roman" w:hAnsi="Helvetica" w:cs="Helvetica"/>
            <w:color w:val="111111"/>
            <w:sz w:val="21"/>
            <w:szCs w:val="21"/>
            <w:shd w:val="clear" w:color="auto" w:fill="FFFFFF"/>
          </w:rPr>
          <w:t>So in the</w:t>
        </w:r>
        <w:r w:rsidRPr="00BE3CF2">
          <w:rPr>
            <w:rFonts w:ascii="Helvetica" w:eastAsia="Times New Roman" w:hAnsi="Helvetica" w:cs="Helvetica"/>
            <w:color w:val="111111"/>
            <w:sz w:val="21"/>
          </w:rPr>
          <w:t> </w:t>
        </w:r>
        <w:r w:rsidRPr="00BE3CF2">
          <w:rPr>
            <w:rFonts w:ascii="Helvetica" w:eastAsia="Times New Roman" w:hAnsi="Helvetica" w:cs="Helvetica"/>
            <w:b/>
            <w:bCs/>
            <w:color w:val="111111"/>
            <w:sz w:val="21"/>
          </w:rPr>
          <w:t>Awk END</w:t>
        </w:r>
        <w:r w:rsidRPr="00BE3CF2">
          <w:rPr>
            <w:rFonts w:ascii="Helvetica" w:eastAsia="Times New Roman" w:hAnsi="Helvetica" w:cs="Helvetica"/>
            <w:color w:val="111111"/>
            <w:sz w:val="21"/>
          </w:rPr>
          <w:t> </w:t>
        </w:r>
        <w:r w:rsidRPr="00BE3CF2">
          <w:rPr>
            <w:rFonts w:ascii="Helvetica" w:eastAsia="Times New Roman" w:hAnsi="Helvetica" w:cs="Helvetica"/>
            <w:color w:val="111111"/>
            <w:sz w:val="21"/>
            <w:szCs w:val="21"/>
            <w:shd w:val="clear" w:color="auto" w:fill="FFFFFF"/>
          </w:rPr>
          <w:t>section, dividing each test total by total number of records (i.e student) will give you the average score. </w:t>
        </w:r>
        <w:r w:rsidRPr="00BE3CF2">
          <w:rPr>
            <w:rFonts w:ascii="Helvetica" w:eastAsia="Times New Roman" w:hAnsi="Helvetica" w:cs="Helvetica"/>
            <w:color w:val="111111"/>
            <w:sz w:val="21"/>
          </w:rPr>
          <w:t> </w:t>
        </w:r>
        <w:r w:rsidRPr="00BE3CF2">
          <w:rPr>
            <w:rFonts w:ascii="Helvetica" w:eastAsia="Times New Roman" w:hAnsi="Helvetica" w:cs="Helvetica"/>
            <w:b/>
            <w:bCs/>
            <w:color w:val="111111"/>
            <w:sz w:val="21"/>
          </w:rPr>
          <w:t>NR</w:t>
        </w:r>
        <w:r w:rsidRPr="00BE3CF2">
          <w:rPr>
            <w:rFonts w:ascii="Helvetica" w:eastAsia="Times New Roman" w:hAnsi="Helvetica" w:cs="Helvetica"/>
            <w:color w:val="111111"/>
            <w:sz w:val="21"/>
          </w:rPr>
          <w:t> </w:t>
        </w:r>
        <w:r w:rsidRPr="00BE3CF2">
          <w:rPr>
            <w:rFonts w:ascii="Helvetica" w:eastAsia="Times New Roman" w:hAnsi="Helvetica" w:cs="Helvetica"/>
            <w:color w:val="111111"/>
            <w:sz w:val="21"/>
            <w:szCs w:val="21"/>
            <w:shd w:val="clear" w:color="auto" w:fill="FFFFFF"/>
          </w:rPr>
          <w:t>is an</w:t>
        </w:r>
        <w:r w:rsidRPr="00BE3CF2">
          <w:rPr>
            <w:rFonts w:ascii="Helvetica" w:eastAsia="Times New Roman" w:hAnsi="Helvetica" w:cs="Helvetica"/>
            <w:color w:val="111111"/>
            <w:sz w:val="21"/>
          </w:rPr>
          <w:t> </w:t>
        </w:r>
        <w:r w:rsidRPr="00BE3CF2">
          <w:rPr>
            <w:rFonts w:ascii="Helvetica" w:eastAsia="Times New Roman" w:hAnsi="Helvetica" w:cs="Helvetica"/>
            <w:b/>
            <w:bCs/>
            <w:color w:val="111111"/>
            <w:sz w:val="21"/>
          </w:rPr>
          <w:t>Awk built-in variable</w:t>
        </w:r>
        <w:r w:rsidRPr="00BE3CF2">
          <w:rPr>
            <w:rFonts w:ascii="Helvetica" w:eastAsia="Times New Roman" w:hAnsi="Helvetica" w:cs="Helvetica"/>
            <w:color w:val="111111"/>
            <w:sz w:val="21"/>
          </w:rPr>
          <w:t> </w:t>
        </w:r>
        <w:r w:rsidRPr="00BE3CF2">
          <w:rPr>
            <w:rFonts w:ascii="Helvetica" w:eastAsia="Times New Roman" w:hAnsi="Helvetica" w:cs="Helvetica"/>
            <w:color w:val="111111"/>
            <w:sz w:val="21"/>
            <w:szCs w:val="21"/>
            <w:shd w:val="clear" w:color="auto" w:fill="FFFFFF"/>
          </w:rPr>
          <w:t>which gives total number of records in input.</w:t>
        </w:r>
      </w:ins>
    </w:p>
    <w:p w:rsidR="00BE3CF2" w:rsidRPr="00BE3CF2" w:rsidRDefault="00BE3CF2" w:rsidP="00BE3CF2">
      <w:pPr>
        <w:spacing w:before="440" w:after="147" w:line="293" w:lineRule="atLeast"/>
        <w:outlineLvl w:val="2"/>
        <w:rPr>
          <w:ins w:id="119" w:author="Unknown"/>
          <w:rFonts w:ascii="Helvetica" w:eastAsia="Times New Roman" w:hAnsi="Helvetica" w:cs="Helvetica"/>
          <w:color w:val="111111"/>
          <w:sz w:val="27"/>
          <w:szCs w:val="27"/>
          <w:shd w:val="clear" w:color="auto" w:fill="FFFFFF"/>
        </w:rPr>
      </w:pPr>
      <w:ins w:id="120" w:author="Unknown">
        <w:r w:rsidRPr="00BE3CF2">
          <w:rPr>
            <w:rFonts w:ascii="Helvetica" w:eastAsia="Times New Roman" w:hAnsi="Helvetica" w:cs="Helvetica"/>
            <w:color w:val="111111"/>
            <w:sz w:val="27"/>
            <w:szCs w:val="27"/>
            <w:shd w:val="clear" w:color="auto" w:fill="FFFFFF"/>
          </w:rPr>
          <w:t>Awk Example 3. HTML Report for Student Details</w:t>
        </w:r>
      </w:ins>
    </w:p>
    <w:p w:rsidR="00BE3CF2" w:rsidRPr="00BE3CF2" w:rsidRDefault="00BE3CF2" w:rsidP="00BE3CF2">
      <w:pPr>
        <w:spacing w:after="377" w:line="330" w:lineRule="atLeast"/>
        <w:rPr>
          <w:ins w:id="121" w:author="Unknown"/>
          <w:rFonts w:ascii="Helvetica" w:eastAsia="Times New Roman" w:hAnsi="Helvetica" w:cs="Helvetica"/>
          <w:color w:val="111111"/>
          <w:sz w:val="21"/>
          <w:szCs w:val="21"/>
          <w:shd w:val="clear" w:color="auto" w:fill="FFFFFF"/>
        </w:rPr>
      </w:pPr>
      <w:ins w:id="122" w:author="Unknown">
        <w:r w:rsidRPr="00BE3CF2">
          <w:rPr>
            <w:rFonts w:ascii="Helvetica" w:eastAsia="Times New Roman" w:hAnsi="Helvetica" w:cs="Helvetica"/>
            <w:color w:val="111111"/>
            <w:sz w:val="21"/>
            <w:szCs w:val="21"/>
            <w:shd w:val="clear" w:color="auto" w:fill="FFFFFF"/>
          </w:rPr>
          <w:lastRenderedPageBreak/>
          <w:t>In the above two example, we have seen awk variable which has numbers as its values. This example shows awk script to generate the html report for the students name and their roll number.</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23" w:author="Unknown"/>
          <w:rFonts w:ascii="Consolas" w:eastAsia="Times New Roman" w:hAnsi="Consolas" w:cs="Consolas"/>
          <w:color w:val="111111"/>
          <w:sz w:val="18"/>
          <w:szCs w:val="18"/>
          <w:shd w:val="clear" w:color="auto" w:fill="FFFFFF"/>
        </w:rPr>
      </w:pPr>
      <w:ins w:id="124" w:author="Unknown">
        <w:r w:rsidRPr="00BE3CF2">
          <w:rPr>
            <w:rFonts w:ascii="Consolas" w:eastAsia="Times New Roman" w:hAnsi="Consolas" w:cs="Consolas"/>
            <w:color w:val="111111"/>
            <w:sz w:val="18"/>
            <w:szCs w:val="18"/>
            <w:shd w:val="clear" w:color="auto" w:fill="FFFFFF"/>
          </w:rPr>
          <w:t>$ cat string.awk</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25" w:author="Unknown"/>
          <w:rFonts w:ascii="Consolas" w:eastAsia="Times New Roman" w:hAnsi="Consolas" w:cs="Consolas"/>
          <w:color w:val="111111"/>
          <w:sz w:val="18"/>
          <w:szCs w:val="18"/>
          <w:shd w:val="clear" w:color="auto" w:fill="FFFFFF"/>
        </w:rPr>
      </w:pPr>
      <w:ins w:id="126" w:author="Unknown">
        <w:r w:rsidRPr="00BE3CF2">
          <w:rPr>
            <w:rFonts w:ascii="Consolas" w:eastAsia="Times New Roman" w:hAnsi="Consolas" w:cs="Consolas"/>
            <w:color w:val="111111"/>
            <w:sz w:val="18"/>
            <w:szCs w:val="18"/>
            <w:shd w:val="clear" w:color="auto" w:fill="FFFFFF"/>
          </w:rPr>
          <w:t>BEGIN{</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27" w:author="Unknown"/>
          <w:rFonts w:ascii="Consolas" w:eastAsia="Times New Roman" w:hAnsi="Consolas" w:cs="Consolas"/>
          <w:color w:val="111111"/>
          <w:sz w:val="18"/>
          <w:szCs w:val="18"/>
          <w:shd w:val="clear" w:color="auto" w:fill="FFFFFF"/>
        </w:rPr>
      </w:pPr>
      <w:ins w:id="128" w:author="Unknown">
        <w:r w:rsidRPr="00BE3CF2">
          <w:rPr>
            <w:rFonts w:ascii="Consolas" w:eastAsia="Times New Roman" w:hAnsi="Consolas" w:cs="Consolas"/>
            <w:color w:val="111111"/>
            <w:sz w:val="18"/>
            <w:szCs w:val="18"/>
            <w:shd w:val="clear" w:color="auto" w:fill="FFFFFF"/>
          </w:rPr>
          <w:t>title="AWK";</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29" w:author="Unknown"/>
          <w:rFonts w:ascii="Consolas" w:eastAsia="Times New Roman" w:hAnsi="Consolas" w:cs="Consolas"/>
          <w:color w:val="111111"/>
          <w:sz w:val="18"/>
          <w:szCs w:val="18"/>
          <w:shd w:val="clear" w:color="auto" w:fill="FFFFFF"/>
        </w:rPr>
      </w:pPr>
      <w:ins w:id="130" w:author="Unknown">
        <w:r w:rsidRPr="00BE3CF2">
          <w:rPr>
            <w:rFonts w:ascii="Consolas" w:eastAsia="Times New Roman" w:hAnsi="Consolas" w:cs="Consolas"/>
            <w:color w:val="111111"/>
            <w:sz w:val="18"/>
            <w:szCs w:val="18"/>
            <w:shd w:val="clear" w:color="auto" w:fill="FFFFFF"/>
          </w:rPr>
          <w:t>print "&lt;html&gt;\n&lt;title&gt;"title"&lt;/title&gt;&lt;body bgcolor=\"#ffffff\"&gt;\n&lt;table border=1&gt;&lt;th  colspan=2 align=centre&gt;Student Details&lt;/th&gt;";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31" w:author="Unknown"/>
          <w:rFonts w:ascii="Consolas" w:eastAsia="Times New Roman" w:hAnsi="Consolas" w:cs="Consolas"/>
          <w:color w:val="111111"/>
          <w:sz w:val="18"/>
          <w:szCs w:val="18"/>
          <w:shd w:val="clear" w:color="auto" w:fill="FFFFFF"/>
        </w:rPr>
      </w:pPr>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32" w:author="Unknown"/>
          <w:rFonts w:ascii="Consolas" w:eastAsia="Times New Roman" w:hAnsi="Consolas" w:cs="Consolas"/>
          <w:color w:val="111111"/>
          <w:sz w:val="18"/>
          <w:szCs w:val="18"/>
          <w:shd w:val="clear" w:color="auto" w:fill="FFFFFF"/>
        </w:rPr>
      </w:pPr>
      <w:ins w:id="133" w:author="Unknown">
        <w:r w:rsidRPr="00BE3CF2">
          <w:rPr>
            <w:rFonts w:ascii="Consolas" w:eastAsia="Times New Roman" w:hAnsi="Consolas" w:cs="Consolas"/>
            <w:color w:val="111111"/>
            <w:sz w:val="18"/>
            <w:szCs w:val="18"/>
            <w:shd w:val="clear" w:color="auto" w:fill="FFFFFF"/>
          </w:rPr>
          <w: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34" w:author="Unknown"/>
          <w:rFonts w:ascii="Consolas" w:eastAsia="Times New Roman" w:hAnsi="Consolas" w:cs="Consolas"/>
          <w:color w:val="111111"/>
          <w:sz w:val="18"/>
          <w:szCs w:val="18"/>
          <w:shd w:val="clear" w:color="auto" w:fill="FFFFFF"/>
        </w:rPr>
      </w:pPr>
      <w:ins w:id="135" w:author="Unknown">
        <w:r w:rsidRPr="00BE3CF2">
          <w:rPr>
            <w:rFonts w:ascii="Consolas" w:eastAsia="Times New Roman" w:hAnsi="Consolas" w:cs="Consolas"/>
            <w:color w:val="111111"/>
            <w:sz w:val="18"/>
            <w:szCs w:val="18"/>
            <w:shd w:val="clear" w:color="auto" w:fill="FFFFFF"/>
          </w:rPr>
          <w: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36" w:author="Unknown"/>
          <w:rFonts w:ascii="Consolas" w:eastAsia="Times New Roman" w:hAnsi="Consolas" w:cs="Consolas"/>
          <w:color w:val="111111"/>
          <w:sz w:val="18"/>
          <w:szCs w:val="18"/>
          <w:shd w:val="clear" w:color="auto" w:fill="FFFFFF"/>
        </w:rPr>
      </w:pPr>
      <w:ins w:id="137" w:author="Unknown">
        <w:r w:rsidRPr="00BE3CF2">
          <w:rPr>
            <w:rFonts w:ascii="Consolas" w:eastAsia="Times New Roman" w:hAnsi="Consolas" w:cs="Consolas"/>
            <w:color w:val="111111"/>
            <w:sz w:val="18"/>
            <w:szCs w:val="18"/>
            <w:shd w:val="clear" w:color="auto" w:fill="FFFFFF"/>
          </w:rPr>
          <w:t>name=$1;</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38" w:author="Unknown"/>
          <w:rFonts w:ascii="Consolas" w:eastAsia="Times New Roman" w:hAnsi="Consolas" w:cs="Consolas"/>
          <w:color w:val="111111"/>
          <w:sz w:val="18"/>
          <w:szCs w:val="18"/>
          <w:shd w:val="clear" w:color="auto" w:fill="FFFFFF"/>
        </w:rPr>
      </w:pPr>
      <w:ins w:id="139" w:author="Unknown">
        <w:r w:rsidRPr="00BE3CF2">
          <w:rPr>
            <w:rFonts w:ascii="Consolas" w:eastAsia="Times New Roman" w:hAnsi="Consolas" w:cs="Consolas"/>
            <w:color w:val="111111"/>
            <w:sz w:val="18"/>
            <w:szCs w:val="18"/>
            <w:shd w:val="clear" w:color="auto" w:fill="FFFFFF"/>
          </w:rPr>
          <w:t>rollno=$2;</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40" w:author="Unknown"/>
          <w:rFonts w:ascii="Consolas" w:eastAsia="Times New Roman" w:hAnsi="Consolas" w:cs="Consolas"/>
          <w:color w:val="111111"/>
          <w:sz w:val="18"/>
          <w:szCs w:val="18"/>
          <w:shd w:val="clear" w:color="auto" w:fill="FFFFFF"/>
        </w:rPr>
      </w:pPr>
      <w:ins w:id="141" w:author="Unknown">
        <w:r w:rsidRPr="00BE3CF2">
          <w:rPr>
            <w:rFonts w:ascii="Consolas" w:eastAsia="Times New Roman" w:hAnsi="Consolas" w:cs="Consolas"/>
            <w:color w:val="111111"/>
            <w:sz w:val="18"/>
            <w:szCs w:val="18"/>
            <w:shd w:val="clear" w:color="auto" w:fill="FFFFFF"/>
          </w:rPr>
          <w:t>print "&lt;tr&gt;&lt;td&gt;"name"&lt;/td&gt;&lt;td&gt;"rollno"&lt;/td&gt;&lt;/tr&gt;";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42" w:author="Unknown"/>
          <w:rFonts w:ascii="Consolas" w:eastAsia="Times New Roman" w:hAnsi="Consolas" w:cs="Consolas"/>
          <w:color w:val="111111"/>
          <w:sz w:val="18"/>
          <w:szCs w:val="18"/>
          <w:shd w:val="clear" w:color="auto" w:fill="FFFFFF"/>
        </w:rPr>
      </w:pPr>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43" w:author="Unknown"/>
          <w:rFonts w:ascii="Consolas" w:eastAsia="Times New Roman" w:hAnsi="Consolas" w:cs="Consolas"/>
          <w:color w:val="111111"/>
          <w:sz w:val="18"/>
          <w:szCs w:val="18"/>
          <w:shd w:val="clear" w:color="auto" w:fill="FFFFFF"/>
        </w:rPr>
      </w:pPr>
      <w:ins w:id="144" w:author="Unknown">
        <w:r w:rsidRPr="00BE3CF2">
          <w:rPr>
            <w:rFonts w:ascii="Consolas" w:eastAsia="Times New Roman" w:hAnsi="Consolas" w:cs="Consolas"/>
            <w:color w:val="111111"/>
            <w:sz w:val="18"/>
            <w:szCs w:val="18"/>
            <w:shd w:val="clear" w:color="auto" w:fill="FFFFFF"/>
          </w:rPr>
          <w: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45" w:author="Unknown"/>
          <w:rFonts w:ascii="Consolas" w:eastAsia="Times New Roman" w:hAnsi="Consolas" w:cs="Consolas"/>
          <w:color w:val="111111"/>
          <w:sz w:val="18"/>
          <w:szCs w:val="18"/>
          <w:shd w:val="clear" w:color="auto" w:fill="FFFFFF"/>
        </w:rPr>
      </w:pPr>
      <w:ins w:id="146" w:author="Unknown">
        <w:r w:rsidRPr="00BE3CF2">
          <w:rPr>
            <w:rFonts w:ascii="Consolas" w:eastAsia="Times New Roman" w:hAnsi="Consolas" w:cs="Consolas"/>
            <w:color w:val="111111"/>
            <w:sz w:val="18"/>
            <w:szCs w:val="18"/>
            <w:shd w:val="clear" w:color="auto" w:fill="FFFFFF"/>
          </w:rPr>
          <w:t>END {</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47" w:author="Unknown"/>
          <w:rFonts w:ascii="Consolas" w:eastAsia="Times New Roman" w:hAnsi="Consolas" w:cs="Consolas"/>
          <w:color w:val="111111"/>
          <w:sz w:val="18"/>
          <w:szCs w:val="18"/>
          <w:shd w:val="clear" w:color="auto" w:fill="FFFFFF"/>
        </w:rPr>
      </w:pPr>
      <w:ins w:id="148" w:author="Unknown">
        <w:r w:rsidRPr="00BE3CF2">
          <w:rPr>
            <w:rFonts w:ascii="Consolas" w:eastAsia="Times New Roman" w:hAnsi="Consolas" w:cs="Consolas"/>
            <w:color w:val="111111"/>
            <w:sz w:val="18"/>
            <w:szCs w:val="18"/>
            <w:shd w:val="clear" w:color="auto" w:fill="FFFFFF"/>
          </w:rPr>
          <w:t xml:space="preserve">    print "&lt;/table&gt;&lt;/body&gt;\n&lt;/html&gt;";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49" w:author="Unknown"/>
          <w:rFonts w:ascii="Consolas" w:eastAsia="Times New Roman" w:hAnsi="Consolas" w:cs="Consolas"/>
          <w:color w:val="111111"/>
          <w:sz w:val="18"/>
          <w:szCs w:val="18"/>
          <w:shd w:val="clear" w:color="auto" w:fill="FFFFFF"/>
        </w:rPr>
      </w:pPr>
      <w:ins w:id="150" w:author="Unknown">
        <w:r w:rsidRPr="00BE3CF2">
          <w:rPr>
            <w:rFonts w:ascii="Consolas" w:eastAsia="Times New Roman" w:hAnsi="Consolas" w:cs="Consolas"/>
            <w:color w:val="111111"/>
            <w:sz w:val="18"/>
            <w:szCs w:val="18"/>
            <w:shd w:val="clear" w:color="auto" w:fill="FFFFFF"/>
          </w:rPr>
          <w:lastRenderedPageBreak/>
          <w:t>}</w:t>
        </w:r>
      </w:ins>
    </w:p>
    <w:p w:rsidR="00BE3CF2" w:rsidRPr="00BE3CF2" w:rsidRDefault="00BE3CF2" w:rsidP="00BE3CF2">
      <w:pPr>
        <w:spacing w:after="377" w:line="330" w:lineRule="atLeast"/>
        <w:rPr>
          <w:ins w:id="151" w:author="Unknown"/>
          <w:rFonts w:ascii="Helvetica" w:eastAsia="Times New Roman" w:hAnsi="Helvetica" w:cs="Helvetica"/>
          <w:color w:val="111111"/>
          <w:sz w:val="21"/>
          <w:szCs w:val="21"/>
          <w:shd w:val="clear" w:color="auto" w:fill="FFFFFF"/>
        </w:rPr>
      </w:pPr>
      <w:ins w:id="152" w:author="Unknown">
        <w:r w:rsidRPr="00BE3CF2">
          <w:rPr>
            <w:rFonts w:ascii="Helvetica" w:eastAsia="Times New Roman" w:hAnsi="Helvetica" w:cs="Helvetica"/>
            <w:color w:val="111111"/>
            <w:sz w:val="21"/>
            <w:szCs w:val="21"/>
            <w:shd w:val="clear" w:color="auto" w:fill="FFFFFF"/>
          </w:rPr>
          <w:t>Use the same student-marks.txt input file that we created in the above example.</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53" w:author="Unknown"/>
          <w:rFonts w:ascii="Consolas" w:eastAsia="Times New Roman" w:hAnsi="Consolas" w:cs="Consolas"/>
          <w:color w:val="111111"/>
          <w:sz w:val="18"/>
          <w:szCs w:val="18"/>
          <w:shd w:val="clear" w:color="auto" w:fill="FFFFFF"/>
        </w:rPr>
      </w:pPr>
      <w:ins w:id="154" w:author="Unknown">
        <w:r w:rsidRPr="00BE3CF2">
          <w:rPr>
            <w:rFonts w:ascii="Consolas" w:eastAsia="Times New Roman" w:hAnsi="Consolas" w:cs="Consolas"/>
            <w:color w:val="111111"/>
            <w:sz w:val="18"/>
            <w:szCs w:val="18"/>
            <w:shd w:val="clear" w:color="auto" w:fill="FFFFFF"/>
          </w:rPr>
          <w:t>$ awk -f string.awk student-marks.txt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55" w:author="Unknown"/>
          <w:rFonts w:ascii="Consolas" w:eastAsia="Times New Roman" w:hAnsi="Consolas" w:cs="Consolas"/>
          <w:color w:val="111111"/>
          <w:sz w:val="18"/>
          <w:szCs w:val="18"/>
          <w:shd w:val="clear" w:color="auto" w:fill="FFFFFF"/>
        </w:rPr>
      </w:pPr>
      <w:ins w:id="156" w:author="Unknown">
        <w:r w:rsidRPr="00BE3CF2">
          <w:rPr>
            <w:rFonts w:ascii="Consolas" w:eastAsia="Times New Roman" w:hAnsi="Consolas" w:cs="Consolas"/>
            <w:color w:val="111111"/>
            <w:sz w:val="18"/>
            <w:szCs w:val="18"/>
            <w:shd w:val="clear" w:color="auto" w:fill="FFFFFF"/>
          </w:rPr>
          <w:t>&lt;html&gt;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57" w:author="Unknown"/>
          <w:rFonts w:ascii="Consolas" w:eastAsia="Times New Roman" w:hAnsi="Consolas" w:cs="Consolas"/>
          <w:color w:val="111111"/>
          <w:sz w:val="18"/>
          <w:szCs w:val="18"/>
          <w:shd w:val="clear" w:color="auto" w:fill="FFFFFF"/>
        </w:rPr>
      </w:pPr>
      <w:ins w:id="158" w:author="Unknown">
        <w:r w:rsidRPr="00BE3CF2">
          <w:rPr>
            <w:rFonts w:ascii="Consolas" w:eastAsia="Times New Roman" w:hAnsi="Consolas" w:cs="Consolas"/>
            <w:color w:val="111111"/>
            <w:sz w:val="18"/>
            <w:szCs w:val="18"/>
            <w:shd w:val="clear" w:color="auto" w:fill="FFFFFF"/>
          </w:rPr>
          <w:t>&lt;title&gt;AWK&lt;/title&gt;&lt;body bgcolor="#ffffff"&gt;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59" w:author="Unknown"/>
          <w:rFonts w:ascii="Consolas" w:eastAsia="Times New Roman" w:hAnsi="Consolas" w:cs="Consolas"/>
          <w:color w:val="111111"/>
          <w:sz w:val="18"/>
          <w:szCs w:val="18"/>
          <w:shd w:val="clear" w:color="auto" w:fill="FFFFFF"/>
        </w:rPr>
      </w:pPr>
      <w:ins w:id="160" w:author="Unknown">
        <w:r w:rsidRPr="00BE3CF2">
          <w:rPr>
            <w:rFonts w:ascii="Consolas" w:eastAsia="Times New Roman" w:hAnsi="Consolas" w:cs="Consolas"/>
            <w:color w:val="111111"/>
            <w:sz w:val="18"/>
            <w:szCs w:val="18"/>
            <w:shd w:val="clear" w:color="auto" w:fill="FFFFFF"/>
          </w:rPr>
          <w:t>&lt;table border=1&gt;&lt;th  colspan=2 align=centre&gt;Student Details&lt;/th&gt;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61" w:author="Unknown"/>
          <w:rFonts w:ascii="Consolas" w:eastAsia="Times New Roman" w:hAnsi="Consolas" w:cs="Consolas"/>
          <w:color w:val="111111"/>
          <w:sz w:val="18"/>
          <w:szCs w:val="18"/>
          <w:shd w:val="clear" w:color="auto" w:fill="FFFFFF"/>
        </w:rPr>
      </w:pPr>
      <w:ins w:id="162" w:author="Unknown">
        <w:r w:rsidRPr="00BE3CF2">
          <w:rPr>
            <w:rFonts w:ascii="Consolas" w:eastAsia="Times New Roman" w:hAnsi="Consolas" w:cs="Consolas"/>
            <w:color w:val="111111"/>
            <w:sz w:val="18"/>
            <w:szCs w:val="18"/>
            <w:shd w:val="clear" w:color="auto" w:fill="FFFFFF"/>
          </w:rPr>
          <w:t>&lt;tr&gt;&lt;td&gt;Jones&lt;/td&gt;&lt;td&gt;2143&lt;/td&gt;&lt;/tr&gt;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63" w:author="Unknown"/>
          <w:rFonts w:ascii="Consolas" w:eastAsia="Times New Roman" w:hAnsi="Consolas" w:cs="Consolas"/>
          <w:color w:val="111111"/>
          <w:sz w:val="18"/>
          <w:szCs w:val="18"/>
          <w:shd w:val="clear" w:color="auto" w:fill="FFFFFF"/>
        </w:rPr>
      </w:pPr>
      <w:ins w:id="164" w:author="Unknown">
        <w:r w:rsidRPr="00BE3CF2">
          <w:rPr>
            <w:rFonts w:ascii="Consolas" w:eastAsia="Times New Roman" w:hAnsi="Consolas" w:cs="Consolas"/>
            <w:color w:val="111111"/>
            <w:sz w:val="18"/>
            <w:szCs w:val="18"/>
            <w:shd w:val="clear" w:color="auto" w:fill="FFFFFF"/>
          </w:rPr>
          <w:t>&lt;tr&gt;&lt;td&gt;Gondrol&lt;/td&gt;&lt;td&gt;2321&lt;/td&gt;&lt;/tr&gt;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65" w:author="Unknown"/>
          <w:rFonts w:ascii="Consolas" w:eastAsia="Times New Roman" w:hAnsi="Consolas" w:cs="Consolas"/>
          <w:color w:val="111111"/>
          <w:sz w:val="18"/>
          <w:szCs w:val="18"/>
          <w:shd w:val="clear" w:color="auto" w:fill="FFFFFF"/>
        </w:rPr>
      </w:pPr>
      <w:ins w:id="166" w:author="Unknown">
        <w:r w:rsidRPr="00BE3CF2">
          <w:rPr>
            <w:rFonts w:ascii="Consolas" w:eastAsia="Times New Roman" w:hAnsi="Consolas" w:cs="Consolas"/>
            <w:color w:val="111111"/>
            <w:sz w:val="18"/>
            <w:szCs w:val="18"/>
            <w:shd w:val="clear" w:color="auto" w:fill="FFFFFF"/>
          </w:rPr>
          <w:t>&lt;tr&gt;&lt;td&gt;RinRao&lt;/td&gt;&lt;td&gt;2122&lt;/td&gt;&lt;/tr&gt;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67" w:author="Unknown"/>
          <w:rFonts w:ascii="Consolas" w:eastAsia="Times New Roman" w:hAnsi="Consolas" w:cs="Consolas"/>
          <w:color w:val="111111"/>
          <w:sz w:val="18"/>
          <w:szCs w:val="18"/>
          <w:shd w:val="clear" w:color="auto" w:fill="FFFFFF"/>
        </w:rPr>
      </w:pPr>
      <w:ins w:id="168" w:author="Unknown">
        <w:r w:rsidRPr="00BE3CF2">
          <w:rPr>
            <w:rFonts w:ascii="Consolas" w:eastAsia="Times New Roman" w:hAnsi="Consolas" w:cs="Consolas"/>
            <w:color w:val="111111"/>
            <w:sz w:val="18"/>
            <w:szCs w:val="18"/>
            <w:shd w:val="clear" w:color="auto" w:fill="FFFFFF"/>
          </w:rPr>
          <w:t>&lt;tr&gt;&lt;td&gt;Edwin&lt;/td&gt;&lt;td&gt;2537&lt;/td&gt;&lt;/tr&gt;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69" w:author="Unknown"/>
          <w:rFonts w:ascii="Consolas" w:eastAsia="Times New Roman" w:hAnsi="Consolas" w:cs="Consolas"/>
          <w:color w:val="111111"/>
          <w:sz w:val="18"/>
          <w:szCs w:val="18"/>
          <w:shd w:val="clear" w:color="auto" w:fill="FFFFFF"/>
        </w:rPr>
      </w:pPr>
      <w:ins w:id="170" w:author="Unknown">
        <w:r w:rsidRPr="00BE3CF2">
          <w:rPr>
            <w:rFonts w:ascii="Consolas" w:eastAsia="Times New Roman" w:hAnsi="Consolas" w:cs="Consolas"/>
            <w:color w:val="111111"/>
            <w:sz w:val="18"/>
            <w:szCs w:val="18"/>
            <w:shd w:val="clear" w:color="auto" w:fill="FFFFFF"/>
          </w:rPr>
          <w:t>&lt;tr&gt;&lt;td&gt;Dayan&lt;/td&gt;&lt;td&gt;2415&lt;/td&gt;&lt;/tr&gt;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71" w:author="Unknown"/>
          <w:rFonts w:ascii="Consolas" w:eastAsia="Times New Roman" w:hAnsi="Consolas" w:cs="Consolas"/>
          <w:color w:val="111111"/>
          <w:sz w:val="18"/>
          <w:szCs w:val="18"/>
          <w:shd w:val="clear" w:color="auto" w:fill="FFFFFF"/>
        </w:rPr>
      </w:pPr>
      <w:ins w:id="172" w:author="Unknown">
        <w:r w:rsidRPr="00BE3CF2">
          <w:rPr>
            <w:rFonts w:ascii="Consolas" w:eastAsia="Times New Roman" w:hAnsi="Consolas" w:cs="Consolas"/>
            <w:color w:val="111111"/>
            <w:sz w:val="18"/>
            <w:szCs w:val="18"/>
            <w:shd w:val="clear" w:color="auto" w:fill="FFFFFF"/>
          </w:rPr>
          <w:t>&lt;/table&gt;&lt;/body&gt;</w:t>
        </w:r>
      </w:ins>
    </w:p>
    <w:p w:rsidR="00BE3CF2" w:rsidRPr="00BE3CF2" w:rsidRDefault="00BE3CF2" w:rsidP="00BE3CF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73" w:author="Unknown"/>
          <w:rFonts w:ascii="Consolas" w:eastAsia="Times New Roman" w:hAnsi="Consolas" w:cs="Consolas"/>
          <w:color w:val="111111"/>
          <w:sz w:val="18"/>
          <w:szCs w:val="18"/>
          <w:shd w:val="clear" w:color="auto" w:fill="FFFFFF"/>
        </w:rPr>
      </w:pPr>
      <w:ins w:id="174" w:author="Unknown">
        <w:r w:rsidRPr="00BE3CF2">
          <w:rPr>
            <w:rFonts w:ascii="Consolas" w:eastAsia="Times New Roman" w:hAnsi="Consolas" w:cs="Consolas"/>
            <w:color w:val="111111"/>
            <w:sz w:val="18"/>
            <w:szCs w:val="18"/>
            <w:shd w:val="clear" w:color="auto" w:fill="FFFFFF"/>
          </w:rPr>
          <w:t>&lt;/html&gt;</w:t>
        </w:r>
      </w:ins>
    </w:p>
    <w:p w:rsidR="00BE3CF2" w:rsidRPr="00BE3CF2" w:rsidRDefault="00BE3CF2" w:rsidP="00BE3CF2">
      <w:pPr>
        <w:spacing w:after="377" w:line="330" w:lineRule="atLeast"/>
        <w:rPr>
          <w:ins w:id="175" w:author="Unknown"/>
          <w:rFonts w:ascii="Helvetica" w:eastAsia="Times New Roman" w:hAnsi="Helvetica" w:cs="Helvetica"/>
          <w:color w:val="111111"/>
          <w:sz w:val="21"/>
          <w:szCs w:val="21"/>
          <w:shd w:val="clear" w:color="auto" w:fill="FFFFFF"/>
        </w:rPr>
      </w:pPr>
      <w:ins w:id="176" w:author="Unknown">
        <w:r w:rsidRPr="00BE3CF2">
          <w:rPr>
            <w:rFonts w:ascii="Helvetica" w:eastAsia="Times New Roman" w:hAnsi="Helvetica" w:cs="Helvetica"/>
            <w:color w:val="111111"/>
            <w:sz w:val="21"/>
            <w:szCs w:val="21"/>
            <w:shd w:val="clear" w:color="auto" w:fill="FFFFFF"/>
          </w:rPr>
          <w:t>We can store the above output, which gives the following html table. In the above script, variable called name and rollno are string variable, because it is used in string context.</w:t>
        </w:r>
      </w:ins>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16"/>
        <w:gridCol w:w="641"/>
      </w:tblGrid>
      <w:tr w:rsidR="00BE3CF2" w:rsidRPr="00BE3CF2" w:rsidTr="00BE3CF2">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BE3CF2" w:rsidRPr="00BE3CF2" w:rsidRDefault="00BE3CF2" w:rsidP="00BE3CF2">
            <w:pPr>
              <w:spacing w:after="0" w:line="240" w:lineRule="auto"/>
              <w:jc w:val="center"/>
              <w:rPr>
                <w:rFonts w:ascii="Times New Roman" w:eastAsia="Times New Roman" w:hAnsi="Times New Roman" w:cs="Times New Roman"/>
                <w:b/>
                <w:bCs/>
                <w:sz w:val="24"/>
                <w:szCs w:val="24"/>
              </w:rPr>
            </w:pPr>
            <w:r w:rsidRPr="00BE3CF2">
              <w:rPr>
                <w:rFonts w:ascii="Times New Roman" w:eastAsia="Times New Roman" w:hAnsi="Times New Roman" w:cs="Times New Roman"/>
                <w:b/>
                <w:bCs/>
                <w:sz w:val="24"/>
                <w:szCs w:val="24"/>
              </w:rPr>
              <w:t>Student Details</w:t>
            </w:r>
          </w:p>
        </w:tc>
      </w:tr>
      <w:tr w:rsidR="00BE3CF2" w:rsidRPr="00BE3CF2" w:rsidTr="00BE3C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3CF2" w:rsidRPr="00BE3CF2" w:rsidRDefault="00BE3CF2" w:rsidP="00BE3CF2">
            <w:pPr>
              <w:spacing w:after="0" w:line="240" w:lineRule="auto"/>
              <w:rPr>
                <w:rFonts w:ascii="Times New Roman" w:eastAsia="Times New Roman" w:hAnsi="Times New Roman" w:cs="Times New Roman"/>
                <w:sz w:val="24"/>
                <w:szCs w:val="24"/>
              </w:rPr>
            </w:pPr>
            <w:r w:rsidRPr="00BE3CF2">
              <w:rPr>
                <w:rFonts w:ascii="Times New Roman" w:eastAsia="Times New Roman" w:hAnsi="Times New Roman" w:cs="Times New Roman"/>
                <w:sz w:val="24"/>
                <w:szCs w:val="24"/>
              </w:rPr>
              <w:t>Jones</w:t>
            </w:r>
          </w:p>
        </w:tc>
        <w:tc>
          <w:tcPr>
            <w:tcW w:w="0" w:type="auto"/>
            <w:tcBorders>
              <w:top w:val="outset" w:sz="6" w:space="0" w:color="auto"/>
              <w:left w:val="outset" w:sz="6" w:space="0" w:color="auto"/>
              <w:bottom w:val="outset" w:sz="6" w:space="0" w:color="auto"/>
              <w:right w:val="outset" w:sz="6" w:space="0" w:color="auto"/>
            </w:tcBorders>
            <w:vAlign w:val="center"/>
            <w:hideMark/>
          </w:tcPr>
          <w:p w:rsidR="00BE3CF2" w:rsidRPr="00BE3CF2" w:rsidRDefault="00BE3CF2" w:rsidP="00BE3CF2">
            <w:pPr>
              <w:spacing w:after="0" w:line="240" w:lineRule="auto"/>
              <w:rPr>
                <w:rFonts w:ascii="Times New Roman" w:eastAsia="Times New Roman" w:hAnsi="Times New Roman" w:cs="Times New Roman"/>
                <w:sz w:val="24"/>
                <w:szCs w:val="24"/>
              </w:rPr>
            </w:pPr>
            <w:r w:rsidRPr="00BE3CF2">
              <w:rPr>
                <w:rFonts w:ascii="Times New Roman" w:eastAsia="Times New Roman" w:hAnsi="Times New Roman" w:cs="Times New Roman"/>
                <w:sz w:val="24"/>
                <w:szCs w:val="24"/>
              </w:rPr>
              <w:t>2143</w:t>
            </w:r>
          </w:p>
        </w:tc>
      </w:tr>
      <w:tr w:rsidR="00BE3CF2" w:rsidRPr="00BE3CF2" w:rsidTr="00BE3C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3CF2" w:rsidRPr="00BE3CF2" w:rsidRDefault="00BE3CF2" w:rsidP="00BE3CF2">
            <w:pPr>
              <w:spacing w:after="0" w:line="240" w:lineRule="auto"/>
              <w:rPr>
                <w:rFonts w:ascii="Times New Roman" w:eastAsia="Times New Roman" w:hAnsi="Times New Roman" w:cs="Times New Roman"/>
                <w:sz w:val="24"/>
                <w:szCs w:val="24"/>
              </w:rPr>
            </w:pPr>
            <w:r w:rsidRPr="00BE3CF2">
              <w:rPr>
                <w:rFonts w:ascii="Times New Roman" w:eastAsia="Times New Roman" w:hAnsi="Times New Roman" w:cs="Times New Roman"/>
                <w:sz w:val="24"/>
                <w:szCs w:val="24"/>
              </w:rPr>
              <w:lastRenderedPageBreak/>
              <w:t>Gondrol</w:t>
            </w:r>
          </w:p>
        </w:tc>
        <w:tc>
          <w:tcPr>
            <w:tcW w:w="0" w:type="auto"/>
            <w:tcBorders>
              <w:top w:val="outset" w:sz="6" w:space="0" w:color="auto"/>
              <w:left w:val="outset" w:sz="6" w:space="0" w:color="auto"/>
              <w:bottom w:val="outset" w:sz="6" w:space="0" w:color="auto"/>
              <w:right w:val="outset" w:sz="6" w:space="0" w:color="auto"/>
            </w:tcBorders>
            <w:vAlign w:val="center"/>
            <w:hideMark/>
          </w:tcPr>
          <w:p w:rsidR="00BE3CF2" w:rsidRPr="00BE3CF2" w:rsidRDefault="00BE3CF2" w:rsidP="00BE3CF2">
            <w:pPr>
              <w:spacing w:after="0" w:line="240" w:lineRule="auto"/>
              <w:rPr>
                <w:rFonts w:ascii="Times New Roman" w:eastAsia="Times New Roman" w:hAnsi="Times New Roman" w:cs="Times New Roman"/>
                <w:sz w:val="24"/>
                <w:szCs w:val="24"/>
              </w:rPr>
            </w:pPr>
            <w:r w:rsidRPr="00BE3CF2">
              <w:rPr>
                <w:rFonts w:ascii="Times New Roman" w:eastAsia="Times New Roman" w:hAnsi="Times New Roman" w:cs="Times New Roman"/>
                <w:sz w:val="24"/>
                <w:szCs w:val="24"/>
              </w:rPr>
              <w:t>2321</w:t>
            </w:r>
          </w:p>
        </w:tc>
      </w:tr>
      <w:tr w:rsidR="00BE3CF2" w:rsidRPr="00BE3CF2" w:rsidTr="00BE3C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3CF2" w:rsidRPr="00BE3CF2" w:rsidRDefault="00BE3CF2" w:rsidP="00BE3CF2">
            <w:pPr>
              <w:spacing w:after="0" w:line="240" w:lineRule="auto"/>
              <w:rPr>
                <w:rFonts w:ascii="Times New Roman" w:eastAsia="Times New Roman" w:hAnsi="Times New Roman" w:cs="Times New Roman"/>
                <w:sz w:val="24"/>
                <w:szCs w:val="24"/>
              </w:rPr>
            </w:pPr>
            <w:r w:rsidRPr="00BE3CF2">
              <w:rPr>
                <w:rFonts w:ascii="Times New Roman" w:eastAsia="Times New Roman" w:hAnsi="Times New Roman" w:cs="Times New Roman"/>
                <w:sz w:val="24"/>
                <w:szCs w:val="24"/>
              </w:rPr>
              <w:t>RinRao</w:t>
            </w:r>
          </w:p>
        </w:tc>
        <w:tc>
          <w:tcPr>
            <w:tcW w:w="0" w:type="auto"/>
            <w:tcBorders>
              <w:top w:val="outset" w:sz="6" w:space="0" w:color="auto"/>
              <w:left w:val="outset" w:sz="6" w:space="0" w:color="auto"/>
              <w:bottom w:val="outset" w:sz="6" w:space="0" w:color="auto"/>
              <w:right w:val="outset" w:sz="6" w:space="0" w:color="auto"/>
            </w:tcBorders>
            <w:vAlign w:val="center"/>
            <w:hideMark/>
          </w:tcPr>
          <w:p w:rsidR="00BE3CF2" w:rsidRPr="00BE3CF2" w:rsidRDefault="00BE3CF2" w:rsidP="00BE3CF2">
            <w:pPr>
              <w:spacing w:after="0" w:line="240" w:lineRule="auto"/>
              <w:rPr>
                <w:rFonts w:ascii="Times New Roman" w:eastAsia="Times New Roman" w:hAnsi="Times New Roman" w:cs="Times New Roman"/>
                <w:sz w:val="24"/>
                <w:szCs w:val="24"/>
              </w:rPr>
            </w:pPr>
            <w:r w:rsidRPr="00BE3CF2">
              <w:rPr>
                <w:rFonts w:ascii="Times New Roman" w:eastAsia="Times New Roman" w:hAnsi="Times New Roman" w:cs="Times New Roman"/>
                <w:sz w:val="24"/>
                <w:szCs w:val="24"/>
              </w:rPr>
              <w:t>2122</w:t>
            </w:r>
          </w:p>
        </w:tc>
      </w:tr>
      <w:tr w:rsidR="00BE3CF2" w:rsidRPr="00BE3CF2" w:rsidTr="00BE3C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3CF2" w:rsidRPr="00BE3CF2" w:rsidRDefault="00BE3CF2" w:rsidP="00BE3CF2">
            <w:pPr>
              <w:spacing w:after="0" w:line="240" w:lineRule="auto"/>
              <w:rPr>
                <w:rFonts w:ascii="Times New Roman" w:eastAsia="Times New Roman" w:hAnsi="Times New Roman" w:cs="Times New Roman"/>
                <w:sz w:val="24"/>
                <w:szCs w:val="24"/>
              </w:rPr>
            </w:pPr>
            <w:r w:rsidRPr="00BE3CF2">
              <w:rPr>
                <w:rFonts w:ascii="Times New Roman" w:eastAsia="Times New Roman" w:hAnsi="Times New Roman" w:cs="Times New Roman"/>
                <w:sz w:val="24"/>
                <w:szCs w:val="24"/>
              </w:rPr>
              <w:t>Edwin</w:t>
            </w:r>
          </w:p>
        </w:tc>
        <w:tc>
          <w:tcPr>
            <w:tcW w:w="0" w:type="auto"/>
            <w:tcBorders>
              <w:top w:val="outset" w:sz="6" w:space="0" w:color="auto"/>
              <w:left w:val="outset" w:sz="6" w:space="0" w:color="auto"/>
              <w:bottom w:val="outset" w:sz="6" w:space="0" w:color="auto"/>
              <w:right w:val="outset" w:sz="6" w:space="0" w:color="auto"/>
            </w:tcBorders>
            <w:vAlign w:val="center"/>
            <w:hideMark/>
          </w:tcPr>
          <w:p w:rsidR="00BE3CF2" w:rsidRPr="00BE3CF2" w:rsidRDefault="00BE3CF2" w:rsidP="00BE3CF2">
            <w:pPr>
              <w:spacing w:after="0" w:line="240" w:lineRule="auto"/>
              <w:rPr>
                <w:rFonts w:ascii="Times New Roman" w:eastAsia="Times New Roman" w:hAnsi="Times New Roman" w:cs="Times New Roman"/>
                <w:sz w:val="24"/>
                <w:szCs w:val="24"/>
              </w:rPr>
            </w:pPr>
            <w:r w:rsidRPr="00BE3CF2">
              <w:rPr>
                <w:rFonts w:ascii="Times New Roman" w:eastAsia="Times New Roman" w:hAnsi="Times New Roman" w:cs="Times New Roman"/>
                <w:sz w:val="24"/>
                <w:szCs w:val="24"/>
              </w:rPr>
              <w:t>2537</w:t>
            </w:r>
          </w:p>
        </w:tc>
      </w:tr>
      <w:tr w:rsidR="00BE3CF2" w:rsidRPr="00BE3CF2" w:rsidTr="00BE3C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3CF2" w:rsidRPr="00BE3CF2" w:rsidRDefault="00BE3CF2" w:rsidP="00BE3CF2">
            <w:pPr>
              <w:spacing w:after="0" w:line="240" w:lineRule="auto"/>
              <w:rPr>
                <w:rFonts w:ascii="Times New Roman" w:eastAsia="Times New Roman" w:hAnsi="Times New Roman" w:cs="Times New Roman"/>
                <w:sz w:val="24"/>
                <w:szCs w:val="24"/>
              </w:rPr>
            </w:pPr>
            <w:r w:rsidRPr="00BE3CF2">
              <w:rPr>
                <w:rFonts w:ascii="Times New Roman" w:eastAsia="Times New Roman" w:hAnsi="Times New Roman" w:cs="Times New Roman"/>
                <w:sz w:val="24"/>
                <w:szCs w:val="24"/>
              </w:rPr>
              <w:t>Dayan</w:t>
            </w:r>
          </w:p>
        </w:tc>
        <w:tc>
          <w:tcPr>
            <w:tcW w:w="0" w:type="auto"/>
            <w:tcBorders>
              <w:top w:val="outset" w:sz="6" w:space="0" w:color="auto"/>
              <w:left w:val="outset" w:sz="6" w:space="0" w:color="auto"/>
              <w:bottom w:val="outset" w:sz="6" w:space="0" w:color="auto"/>
              <w:right w:val="outset" w:sz="6" w:space="0" w:color="auto"/>
            </w:tcBorders>
            <w:vAlign w:val="center"/>
            <w:hideMark/>
          </w:tcPr>
          <w:p w:rsidR="00BE3CF2" w:rsidRPr="00BE3CF2" w:rsidRDefault="00BE3CF2" w:rsidP="00BE3CF2">
            <w:pPr>
              <w:spacing w:after="0" w:line="240" w:lineRule="auto"/>
              <w:rPr>
                <w:rFonts w:ascii="Times New Roman" w:eastAsia="Times New Roman" w:hAnsi="Times New Roman" w:cs="Times New Roman"/>
                <w:sz w:val="24"/>
                <w:szCs w:val="24"/>
              </w:rPr>
            </w:pPr>
            <w:r w:rsidRPr="00BE3CF2">
              <w:rPr>
                <w:rFonts w:ascii="Times New Roman" w:eastAsia="Times New Roman" w:hAnsi="Times New Roman" w:cs="Times New Roman"/>
                <w:sz w:val="24"/>
                <w:szCs w:val="24"/>
              </w:rPr>
              <w:t>2415</w:t>
            </w:r>
          </w:p>
        </w:tc>
      </w:tr>
    </w:tbl>
    <w:p w:rsidR="0001478E" w:rsidRDefault="0001478E"/>
    <w:sectPr w:rsidR="0001478E" w:rsidSect="000147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22F5A"/>
    <w:multiLevelType w:val="multilevel"/>
    <w:tmpl w:val="495CB2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393984"/>
    <w:multiLevelType w:val="multilevel"/>
    <w:tmpl w:val="64A45F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E3CF2"/>
    <w:rsid w:val="0001478E"/>
    <w:rsid w:val="00BE3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78E"/>
  </w:style>
  <w:style w:type="paragraph" w:styleId="Heading3">
    <w:name w:val="heading 3"/>
    <w:basedOn w:val="Normal"/>
    <w:link w:val="Heading3Char"/>
    <w:uiPriority w:val="9"/>
    <w:qFormat/>
    <w:rsid w:val="00BE3C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3C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3C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3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3CF2"/>
    <w:rPr>
      <w:rFonts w:ascii="Courier New" w:eastAsia="Times New Roman" w:hAnsi="Courier New" w:cs="Courier New"/>
      <w:sz w:val="20"/>
      <w:szCs w:val="20"/>
    </w:rPr>
  </w:style>
  <w:style w:type="character" w:customStyle="1" w:styleId="apple-converted-space">
    <w:name w:val="apple-converted-space"/>
    <w:basedOn w:val="DefaultParagraphFont"/>
    <w:rsid w:val="00BE3CF2"/>
  </w:style>
  <w:style w:type="character" w:styleId="Strong">
    <w:name w:val="Strong"/>
    <w:basedOn w:val="DefaultParagraphFont"/>
    <w:uiPriority w:val="22"/>
    <w:qFormat/>
    <w:rsid w:val="00BE3CF2"/>
    <w:rPr>
      <w:b/>
      <w:bCs/>
    </w:rPr>
  </w:style>
</w:styles>
</file>

<file path=word/webSettings.xml><?xml version="1.0" encoding="utf-8"?>
<w:webSettings xmlns:r="http://schemas.openxmlformats.org/officeDocument/2006/relationships" xmlns:w="http://schemas.openxmlformats.org/wordprocessingml/2006/main">
  <w:divs>
    <w:div w:id="56514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2011-09-01T19:45:00Z</dcterms:created>
  <dcterms:modified xsi:type="dcterms:W3CDTF">2011-09-01T19:45:00Z</dcterms:modified>
</cp:coreProperties>
</file>